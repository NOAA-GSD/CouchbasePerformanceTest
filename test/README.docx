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9" w:name="couchbase-performance-testing"/>
    <w:p>
      <w:pPr>
        <w:pStyle w:val="Heading1"/>
      </w:pPr>
      <w:r>
        <w:t xml:space="preserve">Couchbase performance testing</w:t>
      </w:r>
    </w:p>
    <w:bookmarkStart w:id="20" w:name="purpose"/>
    <w:p>
      <w:pPr>
        <w:pStyle w:val="Heading2"/>
      </w:pPr>
      <w:r>
        <w:t xml:space="preserve">Purpose</w:t>
      </w:r>
    </w:p>
    <w:p>
      <w:pPr>
        <w:pStyle w:val="FirstParagraph"/>
      </w:pPr>
      <w:r>
        <w:t xml:space="preserve">This is an effort to validate the feasibility and performance of storing</w:t>
      </w:r>
      <w:r>
        <w:t xml:space="preserve"> </w:t>
      </w:r>
      <w:r>
        <w:t xml:space="preserve">MET data in a Couchbase document database, measure and evaluate</w:t>
      </w:r>
      <w:r>
        <w:t xml:space="preserve"> </w:t>
      </w:r>
      <w:r>
        <w:t xml:space="preserve">the performance of some basic meteorological queries against this dataset,</w:t>
      </w:r>
      <w:r>
        <w:t xml:space="preserve"> </w:t>
      </w:r>
      <w:r>
        <w:t xml:space="preserve">and to learn what are best practices and potential pitfalls.</w:t>
      </w:r>
    </w:p>
    <w:bookmarkEnd w:id="20"/>
    <w:bookmarkStart w:id="25" w:name="prerequisites"/>
    <w:p>
      <w:pPr>
        <w:pStyle w:val="Heading2"/>
      </w:pPr>
      <w:r>
        <w:t xml:space="preserve">Prerequisites</w:t>
      </w:r>
    </w:p>
    <w:p>
      <w:pPr>
        <w:numPr>
          <w:ilvl w:val="0"/>
          <w:numId w:val="1001"/>
        </w:numPr>
      </w:pPr>
      <w:r>
        <w:t xml:space="preserve">JAVA - at least version 8</w:t>
      </w:r>
    </w:p>
    <w:p>
      <w:pPr>
        <w:numPr>
          <w:ilvl w:val="0"/>
          <w:numId w:val="1001"/>
        </w:numPr>
      </w:pPr>
      <w:r>
        <w:t xml:space="preserve">python3 (for loading)</w:t>
      </w:r>
    </w:p>
    <w:p>
      <w:pPr>
        <w:numPr>
          <w:ilvl w:val="1"/>
          <w:numId w:val="1002"/>
        </w:numPr>
        <w:pStyle w:val="Compact"/>
      </w:pPr>
      <w:r>
        <w:t xml:space="preserve">PyMysql</w:t>
      </w:r>
    </w:p>
    <w:p>
      <w:pPr>
        <w:numPr>
          <w:ilvl w:val="1"/>
          <w:numId w:val="1002"/>
        </w:numPr>
        <w:pStyle w:val="Compact"/>
      </w:pPr>
      <w:r>
        <w:t xml:space="preserve">numpy</w:t>
      </w:r>
    </w:p>
    <w:p>
      <w:pPr>
        <w:numPr>
          <w:ilvl w:val="1"/>
          <w:numId w:val="1002"/>
        </w:numPr>
        <w:pStyle w:val="Compact"/>
      </w:pPr>
      <w:r>
        <w:t xml:space="preserve">pandas</w:t>
      </w:r>
    </w:p>
    <w:p>
      <w:pPr>
        <w:numPr>
          <w:ilvl w:val="1"/>
          <w:numId w:val="1002"/>
        </w:numPr>
        <w:pStyle w:val="Compact"/>
      </w:pPr>
      <w:r>
        <w:t xml:space="preserve">python-dateutil</w:t>
      </w:r>
    </w:p>
    <w:p>
      <w:pPr>
        <w:numPr>
          <w:ilvl w:val="1"/>
          <w:numId w:val="1002"/>
        </w:numPr>
        <w:pStyle w:val="Compact"/>
      </w:pPr>
      <w:r>
        <w:t xml:space="preserve">docutils</w:t>
      </w:r>
    </w:p>
    <w:p>
      <w:pPr>
        <w:numPr>
          <w:ilvl w:val="1"/>
          <w:numId w:val="1002"/>
        </w:numPr>
        <w:pStyle w:val="Compact"/>
      </w:pPr>
      <w:r>
        <w:t xml:space="preserve">lxml</w:t>
      </w:r>
    </w:p>
    <w:p>
      <w:pPr>
        <w:numPr>
          <w:ilvl w:val="1"/>
          <w:numId w:val="1002"/>
        </w:numPr>
        <w:pStyle w:val="Compact"/>
      </w:pPr>
      <w:r>
        <w:t xml:space="preserve">couchbase (sdk v3.0 +)</w:t>
      </w:r>
    </w:p>
    <w:p>
      <w:pPr>
        <w:numPr>
          <w:ilvl w:val="0"/>
          <w:numId w:val="1001"/>
        </w:numPr>
      </w:pPr>
      <w:r>
        <w:t xml:space="preserve">A couchbase server</w:t>
      </w:r>
    </w:p>
    <w:p>
      <w:pPr>
        <w:numPr>
          <w:ilvl w:val="0"/>
          <w:numId w:val="1001"/>
        </w:numPr>
      </w:pPr>
      <w:r>
        <w:t xml:space="preserve">On the server a Collection named mdata</w:t>
      </w:r>
    </w:p>
    <w:p>
      <w:pPr>
        <w:numPr>
          <w:ilvl w:val="0"/>
          <w:numId w:val="1001"/>
        </w:numPr>
      </w:pPr>
      <w:r>
        <w:t xml:space="preserve">In the mdata collection a bucket named mdata</w:t>
      </w:r>
    </w:p>
    <w:p>
      <w:pPr>
        <w:numPr>
          <w:ilvl w:val="0"/>
          <w:numId w:val="1001"/>
        </w:numPr>
      </w:pPr>
      <w:r>
        <w:t xml:space="preserve">couchbase python sdk v3 (examples for MAC OS 10.15)</w:t>
      </w:r>
      <w:r>
        <w:t xml:space="preserve"> </w:t>
      </w:r>
      <w:r>
        <w:t xml:space="preserve">installation guide..</w:t>
      </w:r>
      <w:r>
        <w:t xml:space="preserve"> </w:t>
      </w:r>
      <w:hyperlink r:id="rId21">
        <w:r>
          <w:rPr>
            <w:rStyle w:val="Hyperlink"/>
          </w:rPr>
          <w:t xml:space="preserve">https://docs.couchbase.com/python-sdk/current/hello-world/start-using-sdk.html</w:t>
        </w:r>
      </w:hyperlink>
      <w:r>
        <w:t xml:space="preserve"> </w:t>
      </w:r>
      <w:r>
        <w:t xml:space="preserve">brew update python3. (or brew install python3)</w:t>
      </w:r>
      <w:r>
        <w:t xml:space="preserve"> </w:t>
      </w:r>
      <w:r>
        <w:t xml:space="preserve">pip3 install docutils</w:t>
      </w:r>
      <w:r>
        <w:t xml:space="preserve"> </w:t>
      </w:r>
      <w:r>
        <w:t xml:space="preserve">pip3 install couchbase</w:t>
      </w:r>
    </w:p>
    <w:p>
      <w:pPr>
        <w:numPr>
          <w:ilvl w:val="0"/>
          <w:numId w:val="1001"/>
        </w:numPr>
      </w:pPr>
      <w:r>
        <w:t xml:space="preserve">coucbase cbq</w:t>
      </w:r>
    </w:p>
    <w:p>
      <w:pPr>
        <w:numPr>
          <w:ilvl w:val="1"/>
          <w:numId w:val="1003"/>
        </w:numPr>
        <w:pStyle w:val="Compact"/>
      </w:pPr>
      <w:r>
        <w:t xml:space="preserve">See</w:t>
      </w:r>
      <w:r>
        <w:t xml:space="preserve"> </w:t>
      </w:r>
      <w:hyperlink r:id="rId22">
        <w:r>
          <w:rPr>
            <w:rStyle w:val="Hyperlink"/>
          </w:rPr>
          <w:t xml:space="preserve">https://docs.couchbase.com/server/current/tools/cbq-shell.html</w:t>
        </w:r>
      </w:hyperlink>
    </w:p>
    <w:p>
      <w:pPr>
        <w:numPr>
          <w:ilvl w:val="0"/>
          <w:numId w:val="1001"/>
        </w:numPr>
      </w:pPr>
      <w:r>
        <w:t xml:space="preserve">METviewer (code for using mv_mysql.sql script to initialize METviewer databases)</w:t>
      </w:r>
    </w:p>
    <w:p>
      <w:pPr>
        <w:numPr>
          <w:ilvl w:val="0"/>
          <w:numId w:val="1001"/>
        </w:numPr>
      </w:pPr>
      <w:r>
        <w:t xml:space="preserve">METdbload installed (for loading MariaDB)</w:t>
      </w:r>
    </w:p>
    <w:p>
      <w:pPr>
        <w:numPr>
          <w:ilvl w:val="0"/>
          <w:numId w:val="1001"/>
        </w:numPr>
      </w:pPr>
      <w:r>
        <w:t xml:space="preserve">VXingest (for loading Couchbase)</w:t>
      </w:r>
    </w:p>
    <w:p>
      <w:pPr>
        <w:numPr>
          <w:ilvl w:val="0"/>
          <w:numId w:val="1001"/>
        </w:numPr>
      </w:pPr>
      <w:r>
        <w:t xml:space="preserve">Environment variables defined - examples ...</w:t>
      </w:r>
    </w:p>
    <w:p>
      <w:pPr>
        <w:pStyle w:val="FirstParagraph"/>
      </w:pPr>
      <w:r>
        <w:t xml:space="preserve">NOTE the couchbase server stuff might be in a different place for your installation. This is for MAC. see</w:t>
      </w:r>
      <w:r>
        <w:t xml:space="preserve"> </w:t>
      </w:r>
      <w:hyperlink r:id="rId22">
        <w:r>
          <w:rPr>
            <w:rStyle w:val="Hyperlink"/>
          </w:rPr>
          <w:t xml:space="preserve">https://docs.couchbase.com/server/current/tools/cbq-shell.html</w:t>
        </w:r>
      </w:hyperlink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export PATH="/Applications/Couchbase\ Server.app/Contents/Resources/couchbase-core/bin:$PATH"</w:t>
      </w:r>
    </w:p>
    <w:p>
      <w:pPr>
        <w:numPr>
          <w:ilvl w:val="1"/>
          <w:numId w:val="1005"/>
        </w:numPr>
        <w:pStyle w:val="Compact"/>
      </w:pPr>
      <w:r>
        <w:t xml:space="preserve">this is where the couchbase utilities, specifically cbq live. See</w:t>
      </w:r>
      <w:r>
        <w:t xml:space="preserve"> </w:t>
      </w:r>
      <w:hyperlink r:id="rId22">
        <w:r>
          <w:rPr>
            <w:rStyle w:val="Hyperlink"/>
          </w:rPr>
          <w:t xml:space="preserve">https://docs.couchbase.com/server/current/tools/cbq-shell.html</w:t>
        </w:r>
      </w:hyperlink>
    </w:p>
    <w:p>
      <w:pPr>
        <w:numPr>
          <w:ilvl w:val="0"/>
          <w:numId w:val="1004"/>
        </w:numPr>
        <w:pStyle w:val="Compact"/>
      </w:pPr>
      <w:r>
        <w:t xml:space="preserve">export JAVA_HOME="$(/usr/libexec/java_home)"</w:t>
      </w:r>
    </w:p>
    <w:p>
      <w:pPr>
        <w:numPr>
          <w:ilvl w:val="0"/>
          <w:numId w:val="1004"/>
        </w:numPr>
        <w:pStyle w:val="Compact"/>
      </w:pPr>
      <w:r>
        <w:t xml:space="preserve">export MV_HOME=/Users/randy.pierce/IdeaProjects/METviewer</w:t>
      </w:r>
    </w:p>
    <w:p>
      <w:pPr>
        <w:numPr>
          <w:ilvl w:val="0"/>
          <w:numId w:val="1004"/>
        </w:numPr>
        <w:pStyle w:val="Compact"/>
      </w:pPr>
      <w:r>
        <w:t xml:space="preserve">export METdb=/Users/randy.pierce/METdb</w:t>
      </w:r>
    </w:p>
    <w:p>
      <w:pPr>
        <w:numPr>
          <w:ilvl w:val="0"/>
          <w:numId w:val="1004"/>
        </w:numPr>
        <w:pStyle w:val="Compact"/>
      </w:pPr>
      <w:r>
        <w:t xml:space="preserve">export CouchbasePerformanceTest=/Users/randy.pierce/WebstormProjects/CouchbasePerformanceTest</w:t>
      </w:r>
    </w:p>
    <w:p>
      <w:pPr>
        <w:pStyle w:val="FirstParagraph"/>
      </w:pPr>
      <w:r>
        <w:t xml:space="preserve">The expectation is that jq, a mysql client, and java are in the PATH</w:t>
      </w:r>
    </w:p>
    <w:bookmarkStart w:id="24" w:name="bash-utilities-used"/>
    <w:p>
      <w:pPr>
        <w:pStyle w:val="Heading3"/>
      </w:pPr>
      <w:r>
        <w:t xml:space="preserve">BASH utilities used.</w:t>
      </w:r>
    </w:p>
    <w:p>
      <w:pPr>
        <w:numPr>
          <w:ilvl w:val="0"/>
          <w:numId w:val="1006"/>
        </w:numPr>
        <w:pStyle w:val="Compact"/>
      </w:pPr>
      <w:r>
        <w:t xml:space="preserve">jq</w:t>
      </w:r>
      <w:r>
        <w:t xml:space="preserve"> </w:t>
      </w:r>
      <w:hyperlink r:id="rId23">
        <w:r>
          <w:rPr>
            <w:rStyle w:val="Hyperlink"/>
          </w:rPr>
          <w:t xml:space="preserve">https://stedolan.github.io/jq/</w:t>
        </w:r>
      </w:hyperlink>
    </w:p>
    <w:bookmarkEnd w:id="24"/>
    <w:bookmarkEnd w:id="25"/>
    <w:bookmarkStart w:id="26" w:name="directories"/>
    <w:p>
      <w:pPr>
        <w:pStyle w:val="Heading2"/>
      </w:pPr>
      <w:r>
        <w:t xml:space="preserve">directories</w:t>
      </w:r>
    </w:p>
    <w:p>
      <w:pPr>
        <w:numPr>
          <w:ilvl w:val="0"/>
          <w:numId w:val="1007"/>
        </w:numPr>
        <w:pStyle w:val="Compact"/>
      </w:pPr>
      <w:r>
        <w:t xml:space="preserve">bin - contains executibles for loading and miscellaneous operations.</w:t>
      </w:r>
    </w:p>
    <w:p>
      <w:pPr>
        <w:numPr>
          <w:ilvl w:val="0"/>
          <w:numId w:val="1007"/>
        </w:numPr>
        <w:pStyle w:val="Compact"/>
      </w:pPr>
      <w:r>
        <w:t xml:space="preserve">load - load specs that are used by both the sql and cb load scripts.</w:t>
      </w:r>
    </w:p>
    <w:p>
      <w:pPr>
        <w:numPr>
          <w:ilvl w:val="0"/>
          <w:numId w:val="1007"/>
        </w:numPr>
        <w:pStyle w:val="Compact"/>
      </w:pPr>
      <w:r>
        <w:t xml:space="preserve">test_cases - test case scripts. These are bash executables that</w:t>
      </w:r>
      <w:r>
        <w:t xml:space="preserve"> </w:t>
      </w:r>
      <w:r>
        <w:t xml:space="preserve">query and massage output data to produce comparable results from</w:t>
      </w:r>
      <w:r>
        <w:t xml:space="preserve"> </w:t>
      </w:r>
      <w:r>
        <w:t xml:space="preserve">different data bases.</w:t>
      </w:r>
    </w:p>
    <w:bookmarkEnd w:id="26"/>
    <w:bookmarkStart w:id="38" w:name="methodology"/>
    <w:p>
      <w:pPr>
        <w:pStyle w:val="Heading2"/>
      </w:pPr>
      <w:r>
        <w:t xml:space="preserve">methodology</w:t>
      </w:r>
    </w:p>
    <w:bookmarkStart w:id="30" w:name="overview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intent was to incrementally load redundant datasets with different subsets (subset is a</w:t>
      </w:r>
      <w:r>
        <w:t xml:space="preserve"> </w:t>
      </w:r>
      <w:r>
        <w:t xml:space="preserve">top-level keyword in our test Couchbase document schema) and compare query times for a rational</w:t>
      </w:r>
      <w:r>
        <w:t xml:space="preserve"> </w:t>
      </w:r>
      <w:r>
        <w:t xml:space="preserve">set of meteorological data queries. The test suite queried an instance</w:t>
      </w:r>
      <w:r>
        <w:t xml:space="preserve"> </w:t>
      </w:r>
      <w:r>
        <w:t xml:space="preserve">of MariaDB, a single node couchbase server, and a multi-node couchbase cluster.</w:t>
      </w:r>
      <w:r>
        <w:t xml:space="preserve"> </w:t>
      </w:r>
      <w:r>
        <w:t xml:space="preserve">The MariaDB queries accomplished with the mysql command line client,</w:t>
      </w:r>
      <w:r>
        <w:t xml:space="preserve"> </w:t>
      </w:r>
      <w:r>
        <w:t xml:space="preserve">and the Couchbase queries with the cbq command line client. No attempt has been made</w:t>
      </w:r>
      <w:r>
        <w:t xml:space="preserve"> </w:t>
      </w:r>
      <w:r>
        <w:t xml:space="preserve">to qualify the couchbase client SDK, as that is beyond the scope of this evaluation.</w:t>
      </w:r>
    </w:p>
    <w:p>
      <w:pPr>
        <w:pStyle w:val="BodyText"/>
      </w:pPr>
      <w:r>
        <w:t xml:space="preserve">Part way into the evaluation it became clear the size of the data did not have</w:t>
      </w:r>
      <w:r>
        <w:t xml:space="preserve"> </w:t>
      </w:r>
      <w:r>
        <w:t xml:space="preserve">a significant impact on a query that returned a specific subset of data, as long</w:t>
      </w:r>
      <w:r>
        <w:t xml:space="preserve"> </w:t>
      </w:r>
      <w:r>
        <w:t xml:space="preserve">as the query is a key value pair query, or a proper index for a N1Ql query</w:t>
      </w:r>
      <w:r>
        <w:t xml:space="preserve"> </w:t>
      </w:r>
      <w:r>
        <w:t xml:space="preserve">has been applied. See table 4.</w:t>
      </w:r>
    </w:p>
    <w:bookmarkStart w:id="27" w:name="indexing"/>
    <w:p>
      <w:pPr>
        <w:pStyle w:val="Heading4"/>
      </w:pPr>
      <w:r>
        <w:t xml:space="preserve">Indexing</w:t>
      </w:r>
    </w:p>
    <w:p>
      <w:pPr>
        <w:pStyle w:val="FirstParagraph"/>
      </w:pPr>
      <w:r>
        <w:t xml:space="preserve">It is beyond the scope of this evaluation to research the optimal indexing strategies.</w:t>
      </w:r>
      <w:r>
        <w:t xml:space="preserve"> </w:t>
      </w:r>
      <w:r>
        <w:t xml:space="preserve">The "Couchbase Query Advisor" was used to obtain hints about indexes for the</w:t>
      </w:r>
      <w:r>
        <w:t xml:space="preserve"> </w:t>
      </w:r>
      <w:r>
        <w:t xml:space="preserve">test queries, and those were applied, but it should be realized that better optimization</w:t>
      </w:r>
      <w:r>
        <w:t xml:space="preserve"> </w:t>
      </w:r>
      <w:r>
        <w:t xml:space="preserve">could be obtained with better indexes and more thoughtful application of indexing strategies.</w:t>
      </w:r>
    </w:p>
    <w:bookmarkEnd w:id="27"/>
    <w:bookmarkStart w:id="29" w:name="key-value-queries"/>
    <w:p>
      <w:pPr>
        <w:pStyle w:val="Heading4"/>
      </w:pPr>
      <w:r>
        <w:t xml:space="preserve">Key Value queries</w:t>
      </w:r>
    </w:p>
    <w:p>
      <w:pPr>
        <w:pStyle w:val="FirstParagraph"/>
      </w:pPr>
      <w:r>
        <w:t xml:space="preserve">From this couchbase</w:t>
      </w:r>
      <w:r>
        <w:t xml:space="preserve"> </w:t>
      </w:r>
      <w:hyperlink r:id="rId28">
        <w:r>
          <w:rPr>
            <w:rStyle w:val="Hyperlink"/>
          </w:rPr>
          <w:t xml:space="preserve">documentation...</w:t>
        </w:r>
      </w:hyperlink>
    </w:p>
    <w:p>
      <w:pPr>
        <w:pStyle w:val="BlockText"/>
      </w:pPr>
      <w:r>
        <w:t xml:space="preserve">Due to their simplicity, KV operations execute with extremely low latency,</w:t>
      </w:r>
      <w:r>
        <w:t xml:space="preserve"> </w:t>
      </w:r>
      <w:r>
        <w:t xml:space="preserve">often sub-millisecond. While the Query service is accessed by a</w:t>
      </w:r>
      <w:r>
        <w:t xml:space="preserve"> </w:t>
      </w:r>
      <w:r>
        <w:t xml:space="preserve">defined query language (N1QL), the KV store is accessed</w:t>
      </w:r>
      <w:r>
        <w:t xml:space="preserve"> </w:t>
      </w:r>
      <w:r>
        <w:t xml:space="preserve">using simple CRUD (Create, Read, Update, Delete) APIs, and thus provides a</w:t>
      </w:r>
      <w:r>
        <w:t xml:space="preserve"> </w:t>
      </w:r>
      <w:r>
        <w:t xml:space="preserve">simpler interface when accessing documents using their IDs (primary keys).</w:t>
      </w:r>
    </w:p>
    <w:p>
      <w:pPr>
        <w:pStyle w:val="FirstParagraph"/>
      </w:pPr>
      <w:r>
        <w:t xml:space="preserve">The interesting part of using KV queries is determining how the keys will be composed.</w:t>
      </w:r>
      <w:r>
        <w:t xml:space="preserve"> </w:t>
      </w:r>
      <w:r>
        <w:t xml:space="preserve">The key is the ID field, and we discuss it in the following section. There is</w:t>
      </w:r>
      <w:r>
        <w:t xml:space="preserve"> </w:t>
      </w:r>
      <w:r>
        <w:t xml:space="preserve">no higher performance way to query a document store than using a KV operation.</w:t>
      </w:r>
    </w:p>
    <w:p>
      <w:pPr>
        <w:pStyle w:val="BodyText"/>
      </w:pPr>
      <w:r>
        <w:t xml:space="preserve">This implies that to best utilize a document store for meteorological data, queries</w:t>
      </w:r>
      <w:r>
        <w:t xml:space="preserve"> </w:t>
      </w:r>
      <w:r>
        <w:t xml:space="preserve">could be made most performant by restructuring them into KV operations whenever possible.</w:t>
      </w:r>
    </w:p>
    <w:p>
      <w:pPr>
        <w:pStyle w:val="BodyText"/>
      </w:pPr>
      <w:r>
        <w:t xml:space="preserve">Joins should be avoided, and in the case of METviewer data it is easily</w:t>
      </w:r>
      <w:r>
        <w:t xml:space="preserve"> </w:t>
      </w:r>
      <w:r>
        <w:t xml:space="preserve">accomplished by using a schema that incorporates header data in the document</w:t>
      </w:r>
      <w:r>
        <w:t xml:space="preserve"> </w:t>
      </w:r>
      <w:r>
        <w:t xml:space="preserve">along with all the associated data that corresponds to that header.</w:t>
      </w:r>
    </w:p>
    <w:p>
      <w:pPr>
        <w:pStyle w:val="BodyText"/>
      </w:pPr>
      <w:r>
        <w:t xml:space="preserve">By making the keys algorithmically derivable it is possible to programmatically convert</w:t>
      </w:r>
      <w:r>
        <w:t xml:space="preserve"> </w:t>
      </w:r>
      <w:r>
        <w:t xml:space="preserve">queries to KV operations. The test cases intend to provide examples of this.</w:t>
      </w:r>
    </w:p>
    <w:bookmarkEnd w:id="29"/>
    <w:bookmarkEnd w:id="30"/>
    <w:bookmarkStart w:id="31" w:name="document-schema"/>
    <w:p>
      <w:pPr>
        <w:pStyle w:val="Heading3"/>
      </w:pPr>
      <w:r>
        <w:t xml:space="preserve">Document Schema</w:t>
      </w:r>
    </w:p>
    <w:p>
      <w:pPr>
        <w:pStyle w:val="FirstParagraph"/>
      </w:pPr>
      <w:r>
        <w:t xml:space="preserve">The two most important discoveries in this exercise turn out to be the importance of the document schema in</w:t>
      </w:r>
      <w:r>
        <w:t xml:space="preserve"> </w:t>
      </w:r>
      <w:r>
        <w:t xml:space="preserve">Couchbase, and the importance of converting long-running N1QL queries into key value pair queries</w:t>
      </w:r>
      <w:r>
        <w:t xml:space="preserve"> </w:t>
      </w:r>
      <w:r>
        <w:t xml:space="preserve">based on the ID field - an artifact of the schema.</w:t>
      </w:r>
      <w:r>
        <w:t xml:space="preserve"> </w:t>
      </w:r>
      <w:r>
        <w:t xml:space="preserve">The basic document schema looks like this...</w:t>
      </w:r>
    </w:p>
    <w:p>
      <w:pPr>
        <w:pStyle w:val="SourceCode"/>
      </w:pP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"id": "DD::V01::SAL1L2::mv_gfs_grid2obs_vsdb1::ECM::G2/NHX::HGT::ECM::P1000::1301616000",</w:t>
      </w:r>
      <w:r>
        <w:br/>
      </w:r>
      <w:r>
        <w:rPr>
          <w:rStyle w:val="VerbatimChar"/>
        </w:rPr>
        <w:t xml:space="preserve">      "type": "DataDocument",</w:t>
      </w:r>
      <w:r>
        <w:br/>
      </w:r>
      <w:r>
        <w:rPr>
          <w:rStyle w:val="VerbatimChar"/>
        </w:rPr>
        <w:t xml:space="preserve">      "dataType": "VSDB_V01_SAL1L2",</w:t>
      </w:r>
      <w:r>
        <w:br/>
      </w:r>
      <w:r>
        <w:rPr>
          <w:rStyle w:val="VerbatimChar"/>
        </w:rPr>
        <w:t xml:space="preserve">      "subset": "mv_gfs_grid2obs_vsdb1",</w:t>
      </w:r>
      <w:r>
        <w:br/>
      </w:r>
      <w:r>
        <w:rPr>
          <w:rStyle w:val="VerbatimChar"/>
        </w:rPr>
        <w:t xml:space="preserve">      "dataFile_id": "DF_id",</w:t>
      </w:r>
      <w:r>
        <w:br/>
      </w:r>
      <w:r>
        <w:rPr>
          <w:rStyle w:val="VerbatimChar"/>
        </w:rPr>
        <w:t xml:space="preserve">      "datasource_id": "DS_id",</w:t>
      </w:r>
      <w:r>
        <w:br/>
      </w:r>
      <w:r>
        <w:rPr>
          <w:rStyle w:val="VerbatimChar"/>
        </w:rPr>
        <w:t xml:space="preserve">      "version": "V01",</w:t>
      </w:r>
      <w:r>
        <w:br/>
      </w:r>
      <w:r>
        <w:rPr>
          <w:rStyle w:val="VerbatimChar"/>
        </w:rPr>
        <w:t xml:space="preserve">      "model": "ECM",</w:t>
      </w:r>
      <w:r>
        <w:br/>
      </w:r>
      <w:r>
        <w:rPr>
          <w:rStyle w:val="VerbatimChar"/>
        </w:rPr>
        <w:t xml:space="preserve">      "geoLocation_id": "G2/NHX",</w:t>
      </w:r>
      <w:r>
        <w:br/>
      </w:r>
      <w:r>
        <w:rPr>
          <w:rStyle w:val="VerbatimChar"/>
        </w:rPr>
        <w:t xml:space="preserve">      "obtype": "ECM",</w:t>
      </w:r>
      <w:r>
        <w:br/>
      </w:r>
      <w:r>
        <w:rPr>
          <w:rStyle w:val="VerbatimChar"/>
        </w:rPr>
        <w:t xml:space="preserve">      "fcst_valid_beg": "2011-04-01T00:00:00Z",</w:t>
      </w:r>
      <w:r>
        <w:br/>
      </w:r>
      <w:r>
        <w:rPr>
          <w:rStyle w:val="VerbatimChar"/>
        </w:rPr>
        <w:t xml:space="preserve">      "fcst_valid_epoch": 1301616000,</w:t>
      </w:r>
      <w:r>
        <w:br/>
      </w:r>
      <w:r>
        <w:rPr>
          <w:rStyle w:val="VerbatimChar"/>
        </w:rPr>
        <w:t xml:space="preserve">      "fcst_var": "HGT",</w:t>
      </w:r>
      <w:r>
        <w:br/>
      </w:r>
      <w:r>
        <w:rPr>
          <w:rStyle w:val="VerbatimChar"/>
        </w:rPr>
        <w:t xml:space="preserve">      "fcst_units": null,</w:t>
      </w:r>
      <w:r>
        <w:br/>
      </w:r>
      <w:r>
        <w:rPr>
          <w:rStyle w:val="VerbatimChar"/>
        </w:rPr>
        <w:t xml:space="preserve">      "fcst_lev": "P1000",</w:t>
      </w:r>
      <w:r>
        <w:br/>
      </w:r>
      <w:r>
        <w:rPr>
          <w:rStyle w:val="VerbatimChar"/>
        </w:rPr>
        <w:t xml:space="preserve">      "data":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"fcst_lead": "00",</w:t>
      </w:r>
      <w:r>
        <w:br/>
      </w:r>
      <w:r>
        <w:rPr>
          <w:rStyle w:val="VerbatimChar"/>
        </w:rPr>
        <w:t xml:space="preserve">          "total": "3456.",</w:t>
      </w:r>
      <w:r>
        <w:br/>
      </w:r>
      <w:r>
        <w:rPr>
          <w:rStyle w:val="VerbatimChar"/>
        </w:rPr>
        <w:t xml:space="preserve">          "fabar": "-0.175314694E+02",</w:t>
      </w:r>
      <w:r>
        <w:br/>
      </w:r>
      <w:r>
        <w:rPr>
          <w:rStyle w:val="VerbatimChar"/>
        </w:rPr>
        <w:t xml:space="preserve">          "oabar": "-0.175314694E+02",</w:t>
      </w:r>
      <w:r>
        <w:br/>
      </w:r>
      <w:r>
        <w:rPr>
          <w:rStyle w:val="VerbatimChar"/>
        </w:rPr>
        <w:t xml:space="preserve">          "foabar": "0.484113130E+04",</w:t>
      </w:r>
      <w:r>
        <w:br/>
      </w:r>
      <w:r>
        <w:rPr>
          <w:rStyle w:val="VerbatimChar"/>
        </w:rPr>
        <w:t xml:space="preserve">          "ffabar": "0.484113130E+04",</w:t>
      </w:r>
      <w:r>
        <w:br/>
      </w:r>
      <w:r>
        <w:rPr>
          <w:rStyle w:val="VerbatimChar"/>
        </w:rPr>
        <w:t xml:space="preserve">          "ooabar": "0.484113130E+04",</w:t>
      </w:r>
      <w:r>
        <w:br/>
      </w:r>
      <w:r>
        <w:rPr>
          <w:rStyle w:val="VerbatimChar"/>
        </w:rPr>
        <w:t xml:space="preserve">          "mae": "None",</w:t>
      </w:r>
      <w:r>
        <w:br/>
      </w:r>
      <w:r>
        <w:rPr>
          <w:rStyle w:val="VerbatimChar"/>
        </w:rPr>
        <w:t xml:space="preserve">          "fcst_init_beg": "2011-04-01T00:00:00Z",</w:t>
      </w:r>
      <w:r>
        <w:br/>
      </w:r>
      <w:r>
        <w:rPr>
          <w:rStyle w:val="VerbatimChar"/>
        </w:rPr>
        <w:t xml:space="preserve">          "fcst_init_epoch": 1301616000,</w:t>
      </w:r>
      <w:r>
        <w:br/>
      </w:r>
      <w:r>
        <w:rPr>
          <w:rStyle w:val="VerbatimChar"/>
        </w:rPr>
        <w:t xml:space="preserve">          "fcst_valid_beg": "2011-04-01T00:00:00Z",</w:t>
      </w:r>
      <w:r>
        <w:br/>
      </w:r>
      <w:r>
        <w:rPr>
          <w:rStyle w:val="VerbatimChar"/>
        </w:rPr>
        <w:t xml:space="preserve">          "fcst_valid_epoch": 1301616000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"fcst_lead": "24",</w:t>
      </w:r>
      <w:r>
        <w:br/>
      </w:r>
      <w:r>
        <w:rPr>
          <w:rStyle w:val="VerbatimChar"/>
        </w:rPr>
        <w:t xml:space="preserve">          "total": "3456.",</w:t>
      </w:r>
      <w:r>
        <w:br/>
      </w:r>
      <w:r>
        <w:rPr>
          <w:rStyle w:val="VerbatimChar"/>
        </w:rPr>
        <w:t xml:space="preserve">          "fabar": "-0.173110400E+02",</w:t>
      </w:r>
      <w:r>
        <w:br/>
      </w:r>
      <w:r>
        <w:rPr>
          <w:rStyle w:val="VerbatimChar"/>
        </w:rPr>
        <w:t xml:space="preserve">          "oabar": "-0.175314694E+02",</w:t>
      </w:r>
      <w:r>
        <w:br/>
      </w:r>
      <w:r>
        <w:rPr>
          <w:rStyle w:val="VerbatimChar"/>
        </w:rPr>
        <w:t xml:space="preserve">          "foabar": "0.483493080E+04",</w:t>
      </w:r>
      <w:r>
        <w:br/>
      </w:r>
      <w:r>
        <w:rPr>
          <w:rStyle w:val="VerbatimChar"/>
        </w:rPr>
        <w:t xml:space="preserve">          "ffabar": "0.486662484E+04",</w:t>
      </w:r>
      <w:r>
        <w:br/>
      </w:r>
      <w:r>
        <w:rPr>
          <w:rStyle w:val="VerbatimChar"/>
        </w:rPr>
        <w:t xml:space="preserve">          "ooabar": "0.484113130E+04",</w:t>
      </w:r>
      <w:r>
        <w:br/>
      </w:r>
      <w:r>
        <w:rPr>
          <w:rStyle w:val="VerbatimChar"/>
        </w:rPr>
        <w:t xml:space="preserve">          "mae": "None",</w:t>
      </w:r>
      <w:r>
        <w:br/>
      </w:r>
      <w:r>
        <w:rPr>
          <w:rStyle w:val="VerbatimChar"/>
        </w:rPr>
        <w:t xml:space="preserve">          "fcst_init_beg": "2011-03-31T00:00:00Z",</w:t>
      </w:r>
      <w:r>
        <w:br/>
      </w:r>
      <w:r>
        <w:rPr>
          <w:rStyle w:val="VerbatimChar"/>
        </w:rPr>
        <w:t xml:space="preserve">          "fcst_init_epoch": 1301529600,</w:t>
      </w:r>
      <w:r>
        <w:br/>
      </w:r>
      <w:r>
        <w:rPr>
          <w:rStyle w:val="VerbatimChar"/>
        </w:rPr>
        <w:t xml:space="preserve">          "fcst_valid_beg": "2011-04-01T00:00:00Z",</w:t>
      </w:r>
      <w:r>
        <w:br/>
      </w:r>
      <w:r>
        <w:rPr>
          <w:rStyle w:val="VerbatimChar"/>
        </w:rPr>
        <w:t xml:space="preserve">          "fcst_valid_epoch": 1301616000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...</w:t>
      </w:r>
      <w:r>
        <w:br/>
      </w:r>
      <w:r>
        <w:rPr>
          <w:rStyle w:val="VerbatimChar"/>
        </w:rPr>
        <w:t xml:space="preserve">      ]</w:t>
      </w:r>
      <w:r>
        <w:br/>
      </w:r>
      <w:r>
        <w:rPr>
          <w:rStyle w:val="VerbatimChar"/>
        </w:rPr>
        <w:t xml:space="preserve">    }</w:t>
      </w:r>
    </w:p>
    <w:p>
      <w:pPr>
        <w:pStyle w:val="FirstParagraph"/>
      </w:pPr>
      <w:r>
        <w:t xml:space="preserve">...</w:t>
      </w:r>
    </w:p>
    <w:p>
      <w:pPr>
        <w:pStyle w:val="BodyText"/>
      </w:pPr>
      <w:r>
        <w:t xml:space="preserve">The important things to notice about the schema are...</w:t>
      </w:r>
    </w:p>
    <w:p>
      <w:pPr>
        <w:numPr>
          <w:ilvl w:val="0"/>
          <w:numId w:val="1008"/>
        </w:numPr>
      </w:pPr>
      <w:r>
        <w:t xml:space="preserve">There is an ID field which is algorithmically derived from a subset of the top-level fields.</w:t>
      </w:r>
      <w:r>
        <w:t xml:space="preserve"> </w:t>
      </w:r>
      <w:r>
        <w:t xml:space="preserve">This allows for converting what might be an N1QL sql type query with a predicate clause like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SELECT r.mdata.geoLocation_id as vx_mask, data.fcst_init_beg, data.fcst_valid_beg, data.fcst_lead, r.mdata.model, r.mdata.fcst_lev, r.mdata.fcst_var, data.total, data.fabar, data.oabar, data.foabar, data.ffabar, data.ooabar</w:t>
      </w:r>
      <w:r>
        <w:br/>
      </w:r>
      <w:r>
        <w:rPr>
          <w:rStyle w:val="VerbatimChar"/>
        </w:rPr>
        <w:t xml:space="preserve">FROM (</w:t>
      </w:r>
      <w:r>
        <w:br/>
      </w:r>
      <w:r>
        <w:rPr>
          <w:rStyle w:val="VerbatimChar"/>
        </w:rPr>
        <w:t xml:space="preserve">    SELECT *</w:t>
      </w:r>
      <w:r>
        <w:br/>
      </w:r>
      <w:r>
        <w:rPr>
          <w:rStyle w:val="VerbatimChar"/>
        </w:rPr>
        <w:t xml:space="preserve">    FROM mdata</w:t>
      </w:r>
      <w:r>
        <w:br/>
      </w:r>
      <w:r>
        <w:rPr>
          <w:rStyle w:val="VerbatimChar"/>
        </w:rPr>
        <w:t xml:space="preserve">    WHERE model == "GFS"</w:t>
      </w:r>
      <w:r>
        <w:br/>
      </w:r>
      <w:r>
        <w:rPr>
          <w:rStyle w:val="VerbatimChar"/>
        </w:rPr>
        <w:t xml:space="preserve">        AND dataType == "VSDB_V01_SAL1L2"</w:t>
      </w:r>
      <w:r>
        <w:br/>
      </w:r>
      <w:r>
        <w:rPr>
          <w:rStyle w:val="VerbatimChar"/>
        </w:rPr>
        <w:t xml:space="preserve">        AND subset == "mv_gfs_grid2obs_vsdb1"</w:t>
      </w:r>
      <w:r>
        <w:br/>
      </w:r>
      <w:r>
        <w:rPr>
          <w:rStyle w:val="VerbatimChar"/>
        </w:rPr>
        <w:t xml:space="preserve">        AND fcst_var == "HGT"</w:t>
      </w:r>
      <w:r>
        <w:br/>
      </w:r>
      <w:r>
        <w:rPr>
          <w:rStyle w:val="VerbatimChar"/>
        </w:rPr>
        <w:t xml:space="preserve">        AND fcst_valid_beg BETWEEN "2018-01-01T00:00:00Z" AND "2018-01-04T18:00:00Z") AS r</w:t>
      </w:r>
      <w:r>
        <w:br/>
      </w:r>
      <w:r>
        <w:rPr>
          <w:rStyle w:val="VerbatimChar"/>
        </w:rPr>
        <w:t xml:space="preserve">UNNEST r.mdata.data AS data</w:t>
      </w:r>
      <w:r>
        <w:br/>
      </w:r>
      <w:r>
        <w:rPr>
          <w:rStyle w:val="VerbatimChar"/>
        </w:rPr>
        <w:t xml:space="preserve">WHERE data.fcst_lead IN ['00', '06', '12', '18', '24', '30', '36', '42', '48', '54', '60', '66', '72', '78', '84', '90', '96', '102', '108', '114', '120', '126', '132', '138', '144', '150', '156', '162', '168', '174', '180', '186', '192', '198', '204', '210', '216', '222', '228', '234', '240', '252', '264', '276', '288', '300', '312', '324', '336', '348', '360', '372', '384']</w:t>
      </w:r>
      <w:r>
        <w:br/>
      </w:r>
      <w:r>
        <w:rPr>
          <w:rStyle w:val="VerbatimChar"/>
        </w:rPr>
        <w:t xml:space="preserve">ORDER BY data.fcst_valid_beg, data.fcst_init_beg, r.mdata.fcst_lev, data.fcst_lead, r.mdata.geoLocation_id;</w:t>
      </w:r>
    </w:p>
    <w:p>
      <w:pPr>
        <w:numPr>
          <w:ilvl w:val="0"/>
          <w:numId w:val="1000"/>
        </w:numPr>
      </w:pPr>
      <w:r>
        <w:t xml:space="preserve">into something like this...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SELECT r.mdata.geoLocation_id as vx_mask, data.fcst_init_beg, data.fcst_valid_beg, data.fcst_lead, r.mdata.model, r.mdata.fcst_lev, r.mdata.fcst_var, data.total, data.fabar, data.oabar, data.foabar, data.ffabar, data.ooabar</w:t>
      </w:r>
      <w:r>
        <w:br/>
      </w:r>
      <w:r>
        <w:rPr>
          <w:rStyle w:val="VerbatimChar"/>
        </w:rPr>
        <w:t xml:space="preserve">FROM</w:t>
      </w:r>
      <w:r>
        <w:br/>
      </w:r>
      <w:r>
        <w:rPr>
          <w:rStyle w:val="VerbatimChar"/>
        </w:rPr>
        <w:t xml:space="preserve">  (SELECT *</w:t>
      </w:r>
      <w:r>
        <w:br/>
      </w:r>
      <w:r>
        <w:rPr>
          <w:rStyle w:val="VerbatimChar"/>
        </w:rPr>
        <w:t xml:space="preserve">   FROM mdata USE KEYS [</w:t>
      </w:r>
      <w:r>
        <w:br/>
      </w:r>
      <w:r>
        <w:rPr>
          <w:rStyle w:val="VerbatimChar"/>
        </w:rPr>
        <w:t xml:space="preserve">      "DD::V01::SAL1L2::mv_gfs_grid2obs_vsdb1::GFS::G2::HGT::GFS::P1000::1514764800",</w:t>
      </w:r>
      <w:r>
        <w:br/>
      </w:r>
      <w:r>
        <w:rPr>
          <w:rStyle w:val="VerbatimChar"/>
        </w:rPr>
        <w:t xml:space="preserve">      "DD::V01::SAL1L2::mv_gfs_grid2obs_vsdb1::GFS::G2::HGT::GFS::P250::1514764800",</w:t>
      </w:r>
      <w:r>
        <w:br/>
      </w:r>
      <w:r>
        <w:rPr>
          <w:rStyle w:val="VerbatimChar"/>
        </w:rPr>
        <w:t xml:space="preserve">      ...</w:t>
      </w:r>
      <w:r>
        <w:br/>
      </w:r>
      <w:r>
        <w:rPr>
          <w:rStyle w:val="VerbatimChar"/>
        </w:rPr>
        <w:t xml:space="preserve">      ]) AS r </w:t>
      </w:r>
      <w:r>
        <w:br/>
      </w:r>
      <w:r>
        <w:rPr>
          <w:rStyle w:val="VerbatimChar"/>
        </w:rPr>
        <w:t xml:space="preserve">UNNEST r.mdata.data AS data</w:t>
      </w:r>
      <w:r>
        <w:br/>
      </w:r>
      <w:r>
        <w:rPr>
          <w:rStyle w:val="VerbatimChar"/>
        </w:rPr>
        <w:t xml:space="preserve">WHERE data.fcst_lead IN ['00', '06', '12', '18', '24', '30', '36', '42', '48', '54', '60', '66', '72', '78', '84', '90', '96', '102', '108', '114', '120', '126', '132', '138', '144', '150', '156', '162', '168', '174', '180', '186', '192', '198', '204', '210', '216', '222', '228', '234', '240', '252', '264', '276', '288', '300', '312', '324', '336', '348', '360', '372', '384']</w:t>
      </w:r>
      <w:r>
        <w:br/>
      </w:r>
      <w:r>
        <w:rPr>
          <w:rStyle w:val="VerbatimChar"/>
        </w:rPr>
        <w:t xml:space="preserve">ORDER BY data.fcst_valid_beg, data.fcst_init_beg, r.mdata.fcst_lev, data.fcst_lead, r.mdata.geoLocation_id;</w:t>
      </w:r>
    </w:p>
    <w:p>
      <w:pPr>
        <w:numPr>
          <w:ilvl w:val="0"/>
          <w:numId w:val="1000"/>
        </w:numPr>
      </w:pPr>
      <w:r>
        <w:t xml:space="preserve">with the keys derived algorithmically and inserted into the query. This is from example test_2 and resulted</w:t>
      </w:r>
      <w:r>
        <w:t xml:space="preserve"> </w:t>
      </w:r>
      <w:r>
        <w:t xml:space="preserve">in a key value query time 20% of the predicate based query time.</w:t>
      </w:r>
    </w:p>
    <w:p>
      <w:pPr>
        <w:numPr>
          <w:ilvl w:val="0"/>
          <w:numId w:val="1000"/>
        </w:numPr>
      </w:pPr>
      <w:r>
        <w:t xml:space="preserve">In a program it would be possible to use a native API call from the Couchbase SDK</w:t>
      </w:r>
      <w:r>
        <w:t xml:space="preserve"> </w:t>
      </w:r>
      <w:r>
        <w:t xml:space="preserve">to make this query even more performant because the data would be returned</w:t>
      </w:r>
      <w:r>
        <w:t xml:space="preserve"> </w:t>
      </w:r>
      <w:r>
        <w:t xml:space="preserve">to the client program as a native data structure.</w:t>
      </w:r>
    </w:p>
    <w:p>
      <w:pPr>
        <w:numPr>
          <w:ilvl w:val="0"/>
          <w:numId w:val="1008"/>
        </w:numPr>
      </w:pPr>
      <w:r>
        <w:t xml:space="preserve">There is a data section that is essentially an array of all the fcst_lead times that are available for</w:t>
      </w:r>
      <w:r>
        <w:t xml:space="preserve"> </w:t>
      </w:r>
      <w:r>
        <w:t xml:space="preserve">this particular data set at this particular valid time. This data representation could be an ordered array or a</w:t>
      </w:r>
      <w:r>
        <w:t xml:space="preserve"> </w:t>
      </w:r>
      <w:r>
        <w:t xml:space="preserve">map, it doesn't matter, N1QL is capable of returning the data in a low impedance manner regardless.</w:t>
      </w:r>
    </w:p>
    <w:p>
      <w:pPr>
        <w:numPr>
          <w:ilvl w:val="0"/>
          <w:numId w:val="1008"/>
        </w:numPr>
      </w:pPr>
      <w:r>
        <w:t xml:space="preserve">This schema has the effect of combining all the data that would be associated with a given stat header in METviewer</w:t>
      </w:r>
      <w:r>
        <w:t xml:space="preserve"> </w:t>
      </w:r>
      <w:r>
        <w:t xml:space="preserve">into a single document in Couchbase. This does several things.</w:t>
      </w:r>
    </w:p>
    <w:p>
      <w:pPr>
        <w:numPr>
          <w:ilvl w:val="1"/>
          <w:numId w:val="1009"/>
        </w:numPr>
        <w:pStyle w:val="Compact"/>
      </w:pPr>
      <w:r>
        <w:t xml:space="preserve">It has the natural effect of data compression.</w:t>
      </w:r>
    </w:p>
    <w:p>
      <w:pPr>
        <w:numPr>
          <w:ilvl w:val="1"/>
          <w:numId w:val="1009"/>
        </w:numPr>
        <w:pStyle w:val="Compact"/>
      </w:pPr>
      <w:r>
        <w:t xml:space="preserve">It has the effect of reducing query time because documents get indexed and having more related data in a single document means</w:t>
      </w:r>
      <w:r>
        <w:t xml:space="preserve"> </w:t>
      </w:r>
      <w:r>
        <w:t xml:space="preserve">fewer documents get indexed.</w:t>
      </w:r>
    </w:p>
    <w:p>
      <w:pPr>
        <w:numPr>
          <w:ilvl w:val="1"/>
          <w:numId w:val="1009"/>
        </w:numPr>
        <w:pStyle w:val="Compact"/>
      </w:pPr>
      <w:r>
        <w:t xml:space="preserve">Reducing the index size reduces the server memory requirements.</w:t>
      </w:r>
    </w:p>
    <w:bookmarkEnd w:id="31"/>
    <w:bookmarkStart w:id="32" w:name="data"/>
    <w:p>
      <w:pPr>
        <w:pStyle w:val="Heading3"/>
      </w:pPr>
      <w:r>
        <w:t xml:space="preserve">Data</w:t>
      </w:r>
    </w:p>
    <w:p>
      <w:pPr>
        <w:pStyle w:val="FirstParagraph"/>
      </w:pPr>
      <w:r>
        <w:t xml:space="preserve">The raw data that gets loaded into MariaDB and Couchbase is comprised of</w:t>
      </w:r>
      <w:r>
        <w:t xml:space="preserve"> </w:t>
      </w:r>
      <w:r>
        <w:t xml:space="preserve">several years of VSDB data (The data goes from Nov 5th, 2006</w:t>
      </w:r>
      <w:r>
        <w:t xml:space="preserve"> </w:t>
      </w:r>
      <w:r>
        <w:t xml:space="preserve">through Nov 30, 2019) for GFS and ECM. There are 95,411 files</w:t>
      </w:r>
      <w:r>
        <w:t xml:space="preserve"> </w:t>
      </w:r>
      <w:r>
        <w:t xml:space="preserve">which average about 1.5 MB each consisting of</w:t>
      </w:r>
      <w:r>
        <w:t xml:space="preserve"> </w:t>
      </w:r>
      <w:r>
        <w:t xml:space="preserve">SL1L2, SAL1L2, VL1L2, and VAL1L2 data.</w:t>
      </w:r>
    </w:p>
    <w:p>
      <w:pPr>
        <w:pStyle w:val="BodyText"/>
      </w:pPr>
      <w:r>
        <w:t xml:space="preserve">The original data set resides on hera in /scratch1/NCEPDEV/global/Fanglin.Yang/stat/vsdb_data</w:t>
      </w:r>
      <w:r>
        <w:t xml:space="preserve"> </w:t>
      </w:r>
      <w:r>
        <w:t xml:space="preserve">and was copied to the local server adb-cb1 and rearranged in order to make it easier to load</w:t>
      </w:r>
      <w:r>
        <w:t xml:space="preserve"> </w:t>
      </w:r>
      <w:r>
        <w:t xml:space="preserve">with MetDBLoad and VXingest. Having the data local minimized</w:t>
      </w:r>
      <w:r>
        <w:t xml:space="preserve"> </w:t>
      </w:r>
      <w:r>
        <w:t xml:space="preserve">the effects of a network mount point on loading times. This data set</w:t>
      </w:r>
      <w:r>
        <w:t xml:space="preserve"> </w:t>
      </w:r>
      <w:r>
        <w:t xml:space="preserve">has years of accumulated VSDB files and is continually being appended by EMC,</w:t>
      </w:r>
      <w:r>
        <w:t xml:space="preserve"> </w:t>
      </w:r>
      <w:r>
        <w:t xml:space="preserve">which is why it was chosen. The rearranged data lives in /public/retro/pierce/vsdb_data</w:t>
      </w:r>
      <w:r>
        <w:t xml:space="preserve"> </w:t>
      </w:r>
      <w:r>
        <w:t xml:space="preserve">which is a GSL cummulo mount point as well as on adb-cb1.</w:t>
      </w:r>
    </w:p>
    <w:p>
      <w:pPr>
        <w:pStyle w:val="BodyText"/>
      </w:pPr>
      <w:r>
        <w:t xml:space="preserve">This is the load_val section of the mv_load spec.</w:t>
      </w:r>
    </w:p>
    <w:p>
      <w:pPr>
        <w:pStyle w:val="SourceCode"/>
      </w:pPr>
      <w:r>
        <w:rPr>
          <w:rStyle w:val="VerbatimChar"/>
        </w:rPr>
        <w:t xml:space="preserve">```</w:t>
      </w:r>
      <w:r>
        <w:br/>
      </w:r>
      <w:r>
        <w:rPr>
          <w:rStyle w:val="VerbatimChar"/>
        </w:rPr>
        <w:t xml:space="preserve">  &lt;load_val&gt;</w:t>
      </w:r>
      <w:r>
        <w:br/>
      </w:r>
      <w:r>
        <w:rPr>
          <w:rStyle w:val="VerbatimChar"/>
        </w:rPr>
        <w:t xml:space="preserve">    &lt;field name="stattype"&gt;</w:t>
      </w:r>
      <w:r>
        <w:br/>
      </w:r>
      <w:r>
        <w:rPr>
          <w:rStyle w:val="VerbatimChar"/>
        </w:rPr>
        <w:t xml:space="preserve">      &lt;val&gt;anom&lt;/val&gt;</w:t>
      </w:r>
      <w:r>
        <w:br/>
      </w:r>
      <w:r>
        <w:rPr>
          <w:rStyle w:val="VerbatimChar"/>
        </w:rPr>
        <w:t xml:space="preserve">      &lt;val&gt;pres&lt;/val&gt;</w:t>
      </w:r>
      <w:r>
        <w:br/>
      </w:r>
      <w:r>
        <w:rPr>
          <w:rStyle w:val="VerbatimChar"/>
        </w:rPr>
        <w:t xml:space="preserve">      &lt;val&gt;sfc&lt;/val&gt;</w:t>
      </w:r>
      <w:r>
        <w:br/>
      </w:r>
      <w:r>
        <w:rPr>
          <w:rStyle w:val="VerbatimChar"/>
        </w:rPr>
        <w:t xml:space="preserve">      &lt;val&gt;grid2obs&lt;/val&gt;</w:t>
      </w:r>
      <w:r>
        <w:br/>
      </w:r>
      <w:r>
        <w:rPr>
          <w:rStyle w:val="VerbatimChar"/>
        </w:rPr>
        <w:t xml:space="preserve">    &lt;/field&gt;</w:t>
      </w:r>
      <w:r>
        <w:br/>
      </w:r>
      <w:r>
        <w:rPr>
          <w:rStyle w:val="VerbatimChar"/>
        </w:rPr>
        <w:t xml:space="preserve">    &lt;field name="cycle"&gt;</w:t>
      </w:r>
      <w:r>
        <w:br/>
      </w:r>
      <w:r>
        <w:rPr>
          <w:rStyle w:val="VerbatimChar"/>
        </w:rPr>
        <w:t xml:space="preserve">      &lt;val&gt;00Z&lt;/val&gt;</w:t>
      </w:r>
      <w:r>
        <w:br/>
      </w:r>
      <w:r>
        <w:rPr>
          <w:rStyle w:val="VerbatimChar"/>
        </w:rPr>
        <w:t xml:space="preserve">      &lt;val&gt;06Z&lt;/val&gt;</w:t>
      </w:r>
      <w:r>
        <w:br/>
      </w:r>
      <w:r>
        <w:rPr>
          <w:rStyle w:val="VerbatimChar"/>
        </w:rPr>
        <w:t xml:space="preserve">      &lt;val&gt;12Z&lt;/val&gt;</w:t>
      </w:r>
      <w:r>
        <w:br/>
      </w:r>
      <w:r>
        <w:rPr>
          <w:rStyle w:val="VerbatimChar"/>
        </w:rPr>
        <w:t xml:space="preserve">      &lt;val&gt;18Z&lt;/val&gt;</w:t>
      </w:r>
      <w:r>
        <w:br/>
      </w:r>
      <w:r>
        <w:rPr>
          <w:rStyle w:val="VerbatimChar"/>
        </w:rPr>
        <w:t xml:space="preserve">    &lt;/field&gt;</w:t>
      </w:r>
      <w:r>
        <w:br/>
      </w:r>
      <w:r>
        <w:rPr>
          <w:rStyle w:val="VerbatimChar"/>
        </w:rPr>
        <w:t xml:space="preserve">    &lt;field name="model"&gt;</w:t>
      </w:r>
      <w:r>
        <w:br/>
      </w:r>
      <w:r>
        <w:rPr>
          <w:rStyle w:val="VerbatimChar"/>
        </w:rPr>
        <w:t xml:space="preserve">      &lt;val&gt;gfs&lt;/val&gt;</w:t>
      </w:r>
      <w:r>
        <w:br/>
      </w:r>
      <w:r>
        <w:rPr>
          <w:rStyle w:val="VerbatimChar"/>
        </w:rPr>
        <w:t xml:space="preserve">      &lt;val&gt;ecm&lt;/val&gt;</w:t>
      </w:r>
      <w:r>
        <w:br/>
      </w:r>
      <w:r>
        <w:rPr>
          <w:rStyle w:val="VerbatimChar"/>
        </w:rPr>
        <w:t xml:space="preserve">    &lt;/field&gt;</w:t>
      </w:r>
      <w:r>
        <w:br/>
      </w:r>
      <w:r>
        <w:rPr>
          <w:rStyle w:val="VerbatimChar"/>
        </w:rPr>
        <w:t xml:space="preserve">  &lt;/load_val&gt;</w:t>
      </w:r>
      <w:r>
        <w:br/>
      </w:r>
      <w:r>
        <w:rPr>
          <w:rStyle w:val="VerbatimChar"/>
        </w:rPr>
        <w:t xml:space="preserve">```</w:t>
      </w:r>
    </w:p>
    <w:p>
      <w:pPr>
        <w:pStyle w:val="FirstParagraph"/>
      </w:pPr>
      <w:r>
        <w:t xml:space="preserve">This load spec represents 95,411 data files and about 142GB of raw data on disk.</w:t>
      </w:r>
    </w:p>
    <w:p>
      <w:pPr>
        <w:pStyle w:val="BodyText"/>
      </w:pPr>
      <w:r>
        <w:t xml:space="preserve">To make the actual dataset larger in the couchbase database the data gets loaded</w:t>
      </w:r>
      <w:r>
        <w:t xml:space="preserve"> </w:t>
      </w:r>
      <w:r>
        <w:t xml:space="preserve">into different subsets in the same bucket of the couchbase server. This is analogous to</w:t>
      </w:r>
      <w:r>
        <w:t xml:space="preserve"> </w:t>
      </w:r>
      <w:r>
        <w:t xml:space="preserve">putting the same data into different databases in a METviewer MariaDB database server.</w:t>
      </w:r>
    </w:p>
    <w:p>
      <w:pPr>
        <w:pStyle w:val="BodyText"/>
      </w:pPr>
      <w:r>
        <w:t xml:space="preserve">Initially, there was an intent to add redundant data to the cluster incrementally</w:t>
      </w:r>
      <w:r>
        <w:t xml:space="preserve"> </w:t>
      </w:r>
      <w:r>
        <w:t xml:space="preserve">and run the tests to measure the query time degradation due to having more data,</w:t>
      </w:r>
      <w:r>
        <w:t xml:space="preserve"> </w:t>
      </w:r>
      <w:r>
        <w:t xml:space="preserve">but after doing this once or twice it became obvious any</w:t>
      </w:r>
      <w:r>
        <w:t xml:space="preserve"> </w:t>
      </w:r>
      <w:r>
        <w:t xml:space="preserve">negative effects due to adding more data get limited by network transfer</w:t>
      </w:r>
      <w:r>
        <w:t xml:space="preserve"> </w:t>
      </w:r>
      <w:r>
        <w:t xml:space="preserve">time (if asking for more data) and the effectiveness of the indexing, not the size</w:t>
      </w:r>
      <w:r>
        <w:t xml:space="preserve"> </w:t>
      </w:r>
      <w:r>
        <w:t xml:space="preserve">of the dataset. With proper indexing in place or using key value queries,</w:t>
      </w:r>
      <w:r>
        <w:t xml:space="preserve"> </w:t>
      </w:r>
      <w:r>
        <w:t xml:space="preserve">the effects of extra data were minimal. It was decided to abandon the initial approach</w:t>
      </w:r>
      <w:r>
        <w:t xml:space="preserve"> </w:t>
      </w:r>
      <w:r>
        <w:t xml:space="preserve">and to concentrate instead on the differences between SQL, a single Couchbase node,</w:t>
      </w:r>
      <w:r>
        <w:t xml:space="preserve"> </w:t>
      </w:r>
      <w:r>
        <w:t xml:space="preserve">and a Couchbase cluster, as well as the types and structure of the test queries.</w:t>
      </w:r>
    </w:p>
    <w:p>
      <w:pPr>
        <w:pStyle w:val="BodyText"/>
      </w:pPr>
      <w:r>
        <w:t xml:space="preserve">For the single node couchbase server two redundant copies get loaded,</w:t>
      </w:r>
      <w:r>
        <w:t xml:space="preserve"> </w:t>
      </w:r>
      <w:r>
        <w:t xml:space="preserve">subset mv_gfs_grid2obs_vsdb and mv_gfs_grid2obs_vsdb1</w:t>
      </w:r>
      <w:r>
        <w:t xml:space="preserve"> </w:t>
      </w:r>
      <w:r>
        <w:t xml:space="preserve">This resulted in 63,576,906 documents which represents 190,822 raw vsdb files</w:t>
      </w:r>
      <w:r>
        <w:t xml:space="preserve"> </w:t>
      </w:r>
      <w:r>
        <w:t xml:space="preserve">in the single node couchbase server for a database disk space of 132GB and a raw disk space of 284GB.</w:t>
      </w:r>
      <w:r>
        <w:t xml:space="preserve"> </w:t>
      </w:r>
      <w:r>
        <w:t xml:space="preserve">This is data compression (due to schema not actual compression) of around 36%.</w:t>
      </w:r>
    </w:p>
    <w:p>
      <w:pPr>
        <w:pStyle w:val="BodyText"/>
      </w:pPr>
      <w:r>
        <w:t xml:space="preserve">The cluster got loaded with twice as much data in order</w:t>
      </w:r>
      <w:r>
        <w:t xml:space="preserve"> </w:t>
      </w:r>
      <w:r>
        <w:t xml:space="preserve">to see how it impacted the query times. The cluster had 128,342,347 documents</w:t>
      </w:r>
      <w:r>
        <w:t xml:space="preserve"> </w:t>
      </w:r>
      <w:r>
        <w:t xml:space="preserve">representing 381,644 files and which consumed 578GB of disk database space representing 764GB of raw disk.</w:t>
      </w:r>
      <w:r>
        <w:t xml:space="preserve"> </w:t>
      </w:r>
      <w:r>
        <w:t xml:space="preserve">This is a data reduction of 25%. The lower data compression rate, relative to the raw data,</w:t>
      </w:r>
      <w:r>
        <w:t xml:space="preserve"> </w:t>
      </w:r>
      <w:r>
        <w:t xml:space="preserve">is probably due to this data being more redundant. There</w:t>
      </w:r>
      <w:r>
        <w:t xml:space="preserve"> </w:t>
      </w:r>
      <w:r>
        <w:t xml:space="preserve">are four copies of the same data which means that the header section got replicated 4 times</w:t>
      </w:r>
      <w:r>
        <w:t xml:space="preserve"> </w:t>
      </w:r>
      <w:r>
        <w:t xml:space="preserve">for the data set, relative to the raw data.</w:t>
      </w:r>
    </w:p>
    <w:p>
      <w:pPr>
        <w:pStyle w:val="BodyText"/>
      </w:pPr>
      <w:r>
        <w:t xml:space="preserve">Because of the couchbase schema each couchbase document represents more than one data record. Each document has all the</w:t>
      </w:r>
      <w:r>
        <w:t xml:space="preserve"> </w:t>
      </w:r>
      <w:r>
        <w:t xml:space="preserve">records for a given valid time qualified by the model, the variable, like this...</w:t>
      </w:r>
    </w:p>
    <w:p>
      <w:pPr>
        <w:pStyle w:val="SourceCode"/>
      </w:pPr>
      <w:r>
        <w:rPr>
          <w:rStyle w:val="VerbatimChar"/>
        </w:rPr>
        <w:t xml:space="preserve">"dataType": "VSDB_V01_SAL1L2",</w:t>
      </w:r>
      <w:r>
        <w:br/>
      </w:r>
      <w:r>
        <w:rPr>
          <w:rStyle w:val="VerbatimChar"/>
        </w:rPr>
        <w:t xml:space="preserve">  "subset": "mv_gfs_grid2obs_vsdb1",</w:t>
      </w:r>
      <w:r>
        <w:br/>
      </w:r>
      <w:r>
        <w:rPr>
          <w:rStyle w:val="VerbatimChar"/>
        </w:rPr>
        <w:t xml:space="preserve">  "version": "V01",</w:t>
      </w:r>
      <w:r>
        <w:br/>
      </w:r>
      <w:r>
        <w:rPr>
          <w:rStyle w:val="VerbatimChar"/>
        </w:rPr>
        <w:t xml:space="preserve">  "model": "ECM",</w:t>
      </w:r>
      <w:r>
        <w:br/>
      </w:r>
      <w:r>
        <w:rPr>
          <w:rStyle w:val="VerbatimChar"/>
        </w:rPr>
        <w:t xml:space="preserve">  "geoLocation_id": "G2/NHX",</w:t>
      </w:r>
      <w:r>
        <w:br/>
      </w:r>
      <w:r>
        <w:rPr>
          <w:rStyle w:val="VerbatimChar"/>
        </w:rPr>
        <w:t xml:space="preserve">  "obtype": "ECM",</w:t>
      </w:r>
      <w:r>
        <w:br/>
      </w:r>
      <w:r>
        <w:rPr>
          <w:rStyle w:val="VerbatimChar"/>
        </w:rPr>
        <w:t xml:space="preserve">  "fcst_valid_beg": "2011-04-01T00:00:00Z",</w:t>
      </w:r>
      <w:r>
        <w:br/>
      </w:r>
      <w:r>
        <w:rPr>
          <w:rStyle w:val="VerbatimChar"/>
        </w:rPr>
        <w:t xml:space="preserve">  "fcst_valid_epoch": 1301616000,</w:t>
      </w:r>
      <w:r>
        <w:br/>
      </w:r>
      <w:r>
        <w:rPr>
          <w:rStyle w:val="VerbatimChar"/>
        </w:rPr>
        <w:t xml:space="preserve">  "fcst_var": "HGT",</w:t>
      </w:r>
      <w:r>
        <w:br/>
      </w:r>
      <w:r>
        <w:rPr>
          <w:rStyle w:val="VerbatimChar"/>
        </w:rPr>
        <w:t xml:space="preserve">  "fcst_lev": "P1000",</w:t>
      </w:r>
    </w:p>
    <w:p>
      <w:pPr>
        <w:pStyle w:val="FirstParagraph"/>
      </w:pPr>
      <w:r>
        <w:t xml:space="preserve">The field subset allows redundancy. For example, one set of data has the</w:t>
      </w:r>
      <w:r>
        <w:t xml:space="preserve"> </w:t>
      </w:r>
      <w:r>
        <w:t xml:space="preserve">subset "mv_gfs_grid2obs_vsdb", the next "mv_gfs_grid2obs_vsdb1", "the next mv_gfs_grid2obs_vsdb2"</w:t>
      </w:r>
      <w:r>
        <w:t xml:space="preserve"> </w:t>
      </w:r>
      <w:r>
        <w:t xml:space="preserve">etc.</w:t>
      </w:r>
    </w:p>
    <w:bookmarkEnd w:id="32"/>
    <w:bookmarkStart w:id="36" w:name="data-loading"/>
    <w:p>
      <w:pPr>
        <w:pStyle w:val="Heading3"/>
      </w:pPr>
      <w:r>
        <w:t xml:space="preserve">Data Loading</w:t>
      </w:r>
    </w:p>
    <w:bookmarkStart w:id="33" w:name="mariadb"/>
    <w:p>
      <w:pPr>
        <w:pStyle w:val="Heading4"/>
      </w:pPr>
      <w:r>
        <w:t xml:space="preserve">MariaDB</w:t>
      </w:r>
    </w:p>
    <w:p>
      <w:pPr>
        <w:pStyle w:val="FirstParagraph"/>
      </w:pPr>
      <w:r>
        <w:t xml:space="preserve">The data gets loaded to mysql with bin/run_metdbload_mysql.sh and/or with bin/run_mvload_mysql.sh.</w:t>
      </w:r>
      <w:r>
        <w:t xml:space="preserve"> </w:t>
      </w:r>
      <w:r>
        <w:t xml:space="preserve">Before loading data, a database must be preconfigured with the METviewer/sql/mv_mysql.sql script.</w:t>
      </w:r>
      <w:r>
        <w:br/>
      </w:r>
      <w:r>
        <w:t xml:space="preserve">For load comparisons multiple mariaDB databases can be used.</w:t>
      </w:r>
    </w:p>
    <w:bookmarkEnd w:id="33"/>
    <w:bookmarkStart w:id="35" w:name="couchbase"/>
    <w:p>
      <w:pPr>
        <w:pStyle w:val="Heading4"/>
      </w:pPr>
      <w:r>
        <w:t xml:space="preserve">Couchbase</w:t>
      </w:r>
    </w:p>
    <w:p>
      <w:pPr>
        <w:pStyle w:val="FirstParagraph"/>
      </w:pPr>
      <w:r>
        <w:t xml:space="preserve">The data gets loaded to a couchbase bucket with bin/run_cb.sh which is a wrapper</w:t>
      </w:r>
      <w:r>
        <w:t xml:space="preserve"> </w:t>
      </w:r>
      <w:r>
        <w:t xml:space="preserve">for the run_cb_threads.py program. (</w:t>
      </w:r>
      <w:hyperlink r:id="rId34">
        <w:r>
          <w:rPr>
            <w:rStyle w:val="Hyperlink"/>
          </w:rPr>
          <w:t xml:space="preserve">https://github.com/NOAA-GSL/VxIngest</w:t>
        </w:r>
      </w:hyperlink>
      <w:r>
        <w:t xml:space="preserve">)</w:t>
      </w:r>
    </w:p>
    <w:bookmarkEnd w:id="35"/>
    <w:bookmarkEnd w:id="36"/>
    <w:bookmarkStart w:id="37" w:name="tests"/>
    <w:p>
      <w:pPr>
        <w:pStyle w:val="Heading3"/>
      </w:pPr>
      <w:r>
        <w:t xml:space="preserve">Tests</w:t>
      </w:r>
    </w:p>
    <w:p>
      <w:pPr>
        <w:pStyle w:val="FirstParagraph"/>
      </w:pPr>
      <w:r>
        <w:t xml:space="preserve">After the data gets loaded you can run the tests in the test_cases directory.</w:t>
      </w:r>
      <w:r>
        <w:t xml:space="preserve"> </w:t>
      </w:r>
      <w:r>
        <w:t xml:space="preserve">The test cases are set of tests representing queries that were captured from</w:t>
      </w:r>
      <w:r>
        <w:t xml:space="preserve"> </w:t>
      </w:r>
      <w:r>
        <w:t xml:space="preserve">METviewer for real plots appropriate for this dataset.</w:t>
      </w:r>
      <w:r>
        <w:t xml:space="preserve"> </w:t>
      </w:r>
      <w:r>
        <w:t xml:space="preserve">The tests are shell scripts and are in the test_cases directory of this repository.</w:t>
      </w:r>
      <w:r>
        <w:t xml:space="preserve"> </w:t>
      </w:r>
      <w:r>
        <w:t xml:space="preserve">Each test has this usage...</w:t>
      </w:r>
    </w:p>
    <w:p>
      <w:pPr>
        <w:pStyle w:val="BodyText"/>
      </w:pPr>
      <w:r>
        <w:rPr>
          <w:rStyle w:val="VerbatimChar"/>
        </w:rPr>
        <w:t xml:space="preserve">./test....sh -s server -S subset(or database) [-p(prints prologue)]</w:t>
      </w:r>
    </w:p>
    <w:p>
      <w:pPr>
        <w:pStyle w:val="BodyText"/>
      </w:pPr>
      <w:r>
        <w:t xml:space="preserve">Each test case i.e. test_n_.... has multiple</w:t>
      </w:r>
      <w:r>
        <w:t xml:space="preserve"> </w:t>
      </w:r>
      <w:r>
        <w:t xml:space="preserve">flavours which are delineated by the part of the name after the first 'test_'.</w:t>
      </w:r>
      <w:r>
        <w:t xml:space="preserve"> </w:t>
      </w:r>
      <w:r>
        <w:t xml:space="preserve">The output of running a test goes into the output directory and retains the first</w:t>
      </w:r>
      <w:r>
        <w:t xml:space="preserve"> </w:t>
      </w:r>
      <w:r>
        <w:t xml:space="preserve">part of the name i.e. test_n_..... and appends .out.</w:t>
      </w:r>
      <w:r>
        <w:t xml:space="preserve"> </w:t>
      </w:r>
      <w:r>
        <w:t xml:space="preserve">These outputs get transformed in the test script to enable them to be compared.</w:t>
      </w:r>
      <w:r>
        <w:t xml:space="preserve"> </w:t>
      </w:r>
      <w:r>
        <w:t xml:space="preserve">The JSON output from Couchbase N1QL and key value queries get converted to tabular</w:t>
      </w:r>
      <w:r>
        <w:t xml:space="preserve"> </w:t>
      </w:r>
      <w:r>
        <w:t xml:space="preserve">format so that they can be compared to the SQL output.</w:t>
      </w:r>
      <w:r>
        <w:t xml:space="preserve"> </w:t>
      </w:r>
      <w:r>
        <w:t xml:space="preserve">The outputs and intermediate transformation files get retained.</w:t>
      </w:r>
      <w:r>
        <w:t xml:space="preserve"> </w:t>
      </w:r>
      <w:r>
        <w:t xml:space="preserve">When a given test gets finished there may be several '.out' files that start with the same 'test_n_'.</w:t>
      </w:r>
      <w:r>
        <w:t xml:space="preserve"> </w:t>
      </w:r>
      <w:r>
        <w:t xml:space="preserve">These test outputs should successfully compare.</w:t>
      </w:r>
    </w:p>
    <w:p>
      <w:pPr>
        <w:pStyle w:val="BodyText"/>
      </w:pPr>
      <w:r>
        <w:t xml:space="preserve">These are the test flavours...</w:t>
      </w:r>
    </w:p>
    <w:p>
      <w:pPr>
        <w:numPr>
          <w:ilvl w:val="0"/>
          <w:numId w:val="1010"/>
        </w:numPr>
        <w:pStyle w:val="Compact"/>
      </w:pPr>
      <w:r>
        <w:t xml:space="preserve">sql.sh uses an sql server query</w:t>
      </w:r>
    </w:p>
    <w:p>
      <w:pPr>
        <w:numPr>
          <w:ilvl w:val="0"/>
          <w:numId w:val="1010"/>
        </w:numPr>
        <w:pStyle w:val="Compact"/>
      </w:pPr>
      <w:r>
        <w:t xml:space="preserve">cached_sql.sh attempts to use sql server caching</w:t>
      </w:r>
    </w:p>
    <w:p>
      <w:pPr>
        <w:numPr>
          <w:ilvl w:val="0"/>
          <w:numId w:val="1010"/>
        </w:numPr>
        <w:pStyle w:val="Compact"/>
      </w:pPr>
      <w:r>
        <w:t xml:space="preserve">epoch_cb.sh attempts to use an epoch predicate in an N1QL query to qualify a date range.</w:t>
      </w:r>
    </w:p>
    <w:p>
      <w:pPr>
        <w:numPr>
          <w:ilvl w:val="0"/>
          <w:numId w:val="1010"/>
        </w:numPr>
        <w:pStyle w:val="Compact"/>
      </w:pPr>
      <w:r>
        <w:t xml:space="preserve">iso_cb.sh attempts to use an iso date predicate in an N1QL query to qualify a date range.</w:t>
      </w:r>
    </w:p>
    <w:p>
      <w:pPr>
        <w:numPr>
          <w:ilvl w:val="0"/>
          <w:numId w:val="1010"/>
        </w:numPr>
        <w:pStyle w:val="Compact"/>
      </w:pPr>
      <w:r>
        <w:t xml:space="preserve">keys_cb.sh attempts to derive keys to do a key value query against the document store.</w:t>
      </w:r>
    </w:p>
    <w:p>
      <w:pPr>
        <w:pStyle w:val="FirstParagraph"/>
      </w:pPr>
      <w:r>
        <w:t xml:space="preserve">Each test_n where the n is the same should return the same data. The output</w:t>
      </w:r>
      <w:r>
        <w:t xml:space="preserve"> </w:t>
      </w:r>
      <w:r>
        <w:t xml:space="preserve">data gets massaged in each test script to produce an output that can be</w:t>
      </w:r>
      <w:r>
        <w:t xml:space="preserve"> </w:t>
      </w:r>
      <w:r>
        <w:t xml:space="preserve">compared.</w:t>
      </w:r>
      <w:r>
        <w:t xml:space="preserve"> </w:t>
      </w:r>
      <w:r>
        <w:t xml:space="preserve">Each test script will store its output in the output directory.</w:t>
      </w:r>
      <w:r>
        <w:t xml:space="preserve"> </w:t>
      </w:r>
      <w:r>
        <w:t xml:space="preserve">The output data files contain performance data such as query time.</w:t>
      </w:r>
    </w:p>
    <w:p>
      <w:pPr>
        <w:pStyle w:val="BodyText"/>
      </w:pPr>
      <w:r>
        <w:t xml:space="preserve">Each test script takes one of these parameters.</w:t>
      </w:r>
    </w:p>
    <w:p>
      <w:pPr>
        <w:numPr>
          <w:ilvl w:val="0"/>
          <w:numId w:val="1011"/>
        </w:numPr>
        <w:pStyle w:val="Compact"/>
      </w:pPr>
      <w:r>
        <w:t xml:space="preserve">-s server - specifies the mariaDB or CB server</w:t>
      </w:r>
    </w:p>
    <w:p>
      <w:pPr>
        <w:numPr>
          <w:ilvl w:val="0"/>
          <w:numId w:val="1011"/>
        </w:numPr>
        <w:pStyle w:val="Compact"/>
      </w:pPr>
      <w:r>
        <w:t xml:space="preserve">-S subset - specifies the couchbase subset or the sql database</w:t>
      </w:r>
    </w:p>
    <w:p>
      <w:pPr>
        <w:numPr>
          <w:ilvl w:val="0"/>
          <w:numId w:val="1011"/>
        </w:numPr>
        <w:pStyle w:val="Compact"/>
      </w:pPr>
      <w:r>
        <w:t xml:space="preserve">-p prints out the profile for the test</w:t>
      </w:r>
    </w:p>
    <w:p>
      <w:pPr>
        <w:numPr>
          <w:ilvl w:val="0"/>
          <w:numId w:val="1011"/>
        </w:numPr>
        <w:pStyle w:val="Compact"/>
      </w:pPr>
      <w:r>
        <w:t xml:space="preserve">-h prints the test script help</w:t>
      </w:r>
    </w:p>
    <w:p>
      <w:pPr>
        <w:pStyle w:val="FirstParagraph"/>
      </w:pPr>
      <w:r>
        <w:t xml:space="preserve">The script "run_all_tests.sh" runs the entire test suite and produces formatted results</w:t>
      </w:r>
      <w:r>
        <w:t xml:space="preserve"> </w:t>
      </w:r>
      <w:r>
        <w:t xml:space="preserve">on std_out.</w:t>
      </w:r>
    </w:p>
    <w:bookmarkEnd w:id="37"/>
    <w:bookmarkEnd w:id="38"/>
    <w:bookmarkStart w:id="67" w:name="test-descriptions"/>
    <w:p>
      <w:pPr>
        <w:pStyle w:val="Heading2"/>
      </w:pPr>
      <w:r>
        <w:t xml:space="preserve">Test Descriptions</w:t>
      </w:r>
    </w:p>
    <w:bookmarkStart w:id="39" w:name="test_1_sqlsh"/>
    <w:p>
      <w:pPr>
        <w:pStyle w:val="Heading4"/>
      </w:pPr>
      <w:r>
        <w:t xml:space="preserve">test_1_sql.sh</w:t>
      </w:r>
    </w:p>
    <w:p>
      <w:pPr>
        <w:pStyle w:val="FirstParagraph"/>
      </w:pPr>
      <w:r>
        <w:t xml:space="preserve">This is a basic test to determine the ability to query header and</w:t>
      </w:r>
      <w:r>
        <w:t xml:space="preserve"> </w:t>
      </w:r>
      <w:r>
        <w:t xml:space="preserve">data fields and to qualify header predicate values in a</w:t>
      </w:r>
      <w:r>
        <w:t xml:space="preserve"> </w:t>
      </w:r>
      <w:r>
        <w:t xml:space="preserve">subselect, using an inclusive range for fcst_valid_beg values,</w:t>
      </w:r>
      <w:r>
        <w:t xml:space="preserve"> </w:t>
      </w:r>
      <w:r>
        <w:t xml:space="preserve">2018-01-01 00:00:00 through 2018-01-04 18:00:00 and to to further</w:t>
      </w:r>
      <w:r>
        <w:t xml:space="preserve"> </w:t>
      </w:r>
      <w:r>
        <w:t xml:space="preserve">qualify the data portion with a set of fcst_leads 0 through 384, for</w:t>
      </w:r>
      <w:r>
        <w:t xml:space="preserve"> </w:t>
      </w:r>
      <w:r>
        <w:t xml:space="preserve">model 'GFS', fcst_lev="P1000", and domain "G2/NHX".</w:t>
      </w:r>
      <w:r>
        <w:t xml:space="preserve"> </w:t>
      </w:r>
      <w:r>
        <w:t xml:space="preserve">This test is for sql MariaDB.</w:t>
      </w:r>
    </w:p>
    <w:bookmarkEnd w:id="39"/>
    <w:bookmarkStart w:id="40" w:name="test_1_cached_sqlsh"/>
    <w:p>
      <w:pPr>
        <w:pStyle w:val="Heading4"/>
      </w:pPr>
      <w:r>
        <w:t xml:space="preserve">test_1_cached_sql.sh</w:t>
      </w:r>
    </w:p>
    <w:p>
      <w:pPr>
        <w:pStyle w:val="FirstParagraph"/>
      </w:pPr>
      <w:r>
        <w:t xml:space="preserve">This test differs from test_1_sql.sh in that it is for cached sql.</w:t>
      </w:r>
      <w:r>
        <w:t xml:space="preserve"> </w:t>
      </w:r>
      <w:r>
        <w:t xml:space="preserve">To be sure it uses cached data, it is for a different date range. This</w:t>
      </w:r>
      <w:r>
        <w:t xml:space="preserve"> </w:t>
      </w:r>
      <w:r>
        <w:t xml:space="preserve">test query is for MariaDB with sql.</w:t>
      </w:r>
    </w:p>
    <w:bookmarkEnd w:id="40"/>
    <w:bookmarkStart w:id="41" w:name="test_1_epoch_cbsh"/>
    <w:p>
      <w:pPr>
        <w:pStyle w:val="Heading4"/>
      </w:pPr>
      <w:r>
        <w:t xml:space="preserve">test_1_epoch_cb.sh</w:t>
      </w:r>
    </w:p>
    <w:p>
      <w:pPr>
        <w:pStyle w:val="FirstParagraph"/>
      </w:pPr>
      <w:r>
        <w:t xml:space="preserve">This test differs from test_1_sql.sh in that it is a N1QL query</w:t>
      </w:r>
      <w:r>
        <w:t xml:space="preserve"> </w:t>
      </w:r>
      <w:r>
        <w:t xml:space="preserve">against couchbase using an array of epochs to qualify the fcst_valid_beg</w:t>
      </w:r>
      <w:r>
        <w:t xml:space="preserve"> </w:t>
      </w:r>
      <w:r>
        <w:t xml:space="preserve">dates.</w:t>
      </w:r>
    </w:p>
    <w:bookmarkEnd w:id="41"/>
    <w:bookmarkStart w:id="42" w:name="test_1_iso_cbsh"/>
    <w:p>
      <w:pPr>
        <w:pStyle w:val="Heading4"/>
      </w:pPr>
      <w:r>
        <w:t xml:space="preserve">test_1_iso_cb.sh</w:t>
      </w:r>
    </w:p>
    <w:p>
      <w:pPr>
        <w:pStyle w:val="FirstParagraph"/>
      </w:pPr>
      <w:r>
        <w:t xml:space="preserve">This test differs from test_1_sql.sh in that it is a N1QL query</w:t>
      </w:r>
      <w:r>
        <w:t xml:space="preserve"> </w:t>
      </w:r>
      <w:r>
        <w:t xml:space="preserve">against couchbase using an array of iso dates to qualify the fcst_valid_beg</w:t>
      </w:r>
      <w:r>
        <w:t xml:space="preserve"> </w:t>
      </w:r>
      <w:r>
        <w:t xml:space="preserve">dates.</w:t>
      </w:r>
    </w:p>
    <w:bookmarkEnd w:id="42"/>
    <w:bookmarkStart w:id="43" w:name="test_1_iso_rangesh"/>
    <w:p>
      <w:pPr>
        <w:pStyle w:val="Heading4"/>
      </w:pPr>
      <w:r>
        <w:t xml:space="preserve">test_1_iso_range.sh</w:t>
      </w:r>
    </w:p>
    <w:p>
      <w:pPr>
        <w:pStyle w:val="FirstParagraph"/>
      </w:pPr>
      <w:r>
        <w:t xml:space="preserve">This test differs from test_1_sql.sh in that it is a N1QL query</w:t>
      </w:r>
      <w:r>
        <w:t xml:space="preserve"> </w:t>
      </w:r>
      <w:r>
        <w:t xml:space="preserve">against couchbase using a range of iso dates to qualify the fcst_valid_beg</w:t>
      </w:r>
      <w:r>
        <w:t xml:space="preserve"> </w:t>
      </w:r>
      <w:r>
        <w:t xml:space="preserve">dates eg. "BETWEEN '2018-01-01T00:00:00Z' AND '2018-01-04T18:00:00Z'".</w:t>
      </w:r>
      <w:r>
        <w:t xml:space="preserve"> </w:t>
      </w:r>
      <w:r>
        <w:t xml:space="preserve">This test is for Couchbase.</w:t>
      </w:r>
    </w:p>
    <w:bookmarkEnd w:id="43"/>
    <w:bookmarkStart w:id="44" w:name="test_1_matchcached_cbsh"/>
    <w:p>
      <w:pPr>
        <w:pStyle w:val="Heading4"/>
      </w:pPr>
      <w:r>
        <w:t xml:space="preserve">test_1_matchcached_cb.sh</w:t>
      </w:r>
    </w:p>
    <w:p>
      <w:pPr>
        <w:pStyle w:val="FirstParagraph"/>
      </w:pPr>
      <w:r>
        <w:t xml:space="preserve">This is an N1QL query similar to test_1_sql_cached.sh for</w:t>
      </w:r>
      <w:r>
        <w:t xml:space="preserve"> </w:t>
      </w:r>
      <w:r>
        <w:t xml:space="preserve">purposes of verifying the results.</w:t>
      </w:r>
      <w:r>
        <w:t xml:space="preserve"> </w:t>
      </w:r>
      <w:r>
        <w:t xml:space="preserve">This test is for Couchbase.</w:t>
      </w:r>
    </w:p>
    <w:bookmarkEnd w:id="44"/>
    <w:bookmarkStart w:id="45" w:name="test_2_sqlsh"/>
    <w:p>
      <w:pPr>
        <w:pStyle w:val="Heading4"/>
      </w:pPr>
      <w:r>
        <w:t xml:space="preserve">test_2_sql.sh</w:t>
      </w:r>
    </w:p>
    <w:p>
      <w:pPr>
        <w:pStyle w:val="FirstParagraph"/>
      </w:pPr>
      <w:r>
        <w:t xml:space="preserve">This is a basic test to determine the ability to query header and</w:t>
      </w:r>
      <w:r>
        <w:t xml:space="preserve"> </w:t>
      </w:r>
      <w:r>
        <w:t xml:space="preserve">data fields and to qualify one header predicate value in a subselect,</w:t>
      </w:r>
      <w:r>
        <w:t xml:space="preserve"> </w:t>
      </w:r>
      <w:r>
        <w:t xml:space="preserve">leaving others to default to all possible values,</w:t>
      </w:r>
      <w:r>
        <w:t xml:space="preserve"> </w:t>
      </w:r>
      <w:r>
        <w:t xml:space="preserve">and using an inclusive range for fcst_valid_beg iso values,</w:t>
      </w:r>
      <w:r>
        <w:t xml:space="preserve"> </w:t>
      </w:r>
      <w:r>
        <w:t xml:space="preserve">and to to further qualify the data portion with a specific set of fcst_leads.</w:t>
      </w:r>
      <w:r>
        <w:t xml:space="preserve"> </w:t>
      </w:r>
      <w:r>
        <w:t xml:space="preserve">It uses a query copied from a METviewer plot that returns</w:t>
      </w:r>
      <w:r>
        <w:t xml:space="preserve"> </w:t>
      </w:r>
      <w:r>
        <w:t xml:space="preserve">data fields qualified with a subselect that specifies a valid begin time array of</w:t>
      </w:r>
      <w:r>
        <w:t xml:space="preserve"> </w:t>
      </w:r>
      <w:r>
        <w:t xml:space="preserve">date elements 2019-01-01 00:00:00 through 2019-03-10 00:00:00</w:t>
      </w:r>
      <w:r>
        <w:br/>
      </w:r>
      <w:r>
        <w:t xml:space="preserve">for gfs with domains "G2/NHX" and "G2/SHX" with fcst_var "HGT"</w:t>
      </w:r>
      <w:r>
        <w:t xml:space="preserve"> </w:t>
      </w:r>
      <w:r>
        <w:t xml:space="preserve">and all the fcst_lev. The valid begin timestamps specified in an array.</w:t>
      </w:r>
      <w:r>
        <w:t xml:space="preserve"> </w:t>
      </w:r>
      <w:r>
        <w:t xml:space="preserve">This is an SQL test against MariaDb.</w:t>
      </w:r>
    </w:p>
    <w:bookmarkEnd w:id="45"/>
    <w:bookmarkStart w:id="46" w:name="test_2_cached_sqlsh"/>
    <w:p>
      <w:pPr>
        <w:pStyle w:val="Heading4"/>
      </w:pPr>
      <w:r>
        <w:t xml:space="preserve">test_2_cached_sql.sh</w:t>
      </w:r>
    </w:p>
    <w:p>
      <w:pPr>
        <w:pStyle w:val="FirstParagraph"/>
      </w:pPr>
      <w:r>
        <w:t xml:space="preserve">This test differs from test_2_sql.sh in that it is for cached sql.</w:t>
      </w:r>
      <w:r>
        <w:t xml:space="preserve"> </w:t>
      </w:r>
      <w:r>
        <w:t xml:space="preserve">To be sure it uses cached data it is for a different date range.</w:t>
      </w:r>
    </w:p>
    <w:bookmarkEnd w:id="46"/>
    <w:bookmarkStart w:id="47" w:name="test_2_cbsh"/>
    <w:p>
      <w:pPr>
        <w:pStyle w:val="Heading4"/>
      </w:pPr>
      <w:r>
        <w:t xml:space="preserve">test_2_cb.sh</w:t>
      </w:r>
    </w:p>
    <w:p>
      <w:pPr>
        <w:pStyle w:val="FirstParagraph"/>
      </w:pPr>
      <w:r>
        <w:t xml:space="preserve">This test differs from test_2_sql.sh in that is is an N1QL query against Couchbase.</w:t>
      </w:r>
    </w:p>
    <w:bookmarkEnd w:id="47"/>
    <w:bookmarkStart w:id="48" w:name="test_2_keys_cbsh"/>
    <w:p>
      <w:pPr>
        <w:pStyle w:val="Heading4"/>
      </w:pPr>
      <w:r>
        <w:t xml:space="preserve">test_2_keys_cb.sh</w:t>
      </w:r>
    </w:p>
    <w:p>
      <w:pPr>
        <w:pStyle w:val="FirstParagraph"/>
      </w:pPr>
      <w:r>
        <w:t xml:space="preserve">This test differs from test_2_sql.sh in that is is an N1QL query against Couchbase</w:t>
      </w:r>
      <w:r>
        <w:t xml:space="preserve"> </w:t>
      </w:r>
      <w:r>
        <w:t xml:space="preserve">and the query is a key value query with keys derived and</w:t>
      </w:r>
      <w:r>
        <w:t xml:space="preserve"> </w:t>
      </w:r>
      <w:r>
        <w:t xml:space="preserve">contained in an array like ...</w:t>
      </w:r>
    </w:p>
    <w:p>
      <w:pPr>
        <w:pStyle w:val="SourceCode"/>
      </w:pPr>
      <w:r>
        <w:rPr>
          <w:rStyle w:val="VerbatimChar"/>
        </w:rPr>
        <w:t xml:space="preserve">[ "DD::V01::SAL1L2::mv_gfs_grid2obs_vsdb1::GFS::G2/NHX::HGT::GFS::P500::1546300800"</w:t>
      </w:r>
      <w:r>
        <w:br/>
      </w:r>
      <w:r>
        <w:rPr>
          <w:rStyle w:val="VerbatimChar"/>
        </w:rPr>
        <w:t xml:space="preserve">....</w:t>
      </w:r>
      <w:r>
        <w:br/>
      </w:r>
      <w:r>
        <w:rPr>
          <w:rStyle w:val="VerbatimChar"/>
        </w:rPr>
        <w:t xml:space="preserve">]</w:t>
      </w:r>
    </w:p>
    <w:bookmarkEnd w:id="48"/>
    <w:bookmarkStart w:id="49" w:name="test_2_matchcached_cbsh"/>
    <w:p>
      <w:pPr>
        <w:pStyle w:val="Heading4"/>
      </w:pPr>
      <w:r>
        <w:t xml:space="preserve">test_2_matchcached_cb.sh</w:t>
      </w:r>
    </w:p>
    <w:p>
      <w:pPr>
        <w:pStyle w:val="FirstParagraph"/>
      </w:pPr>
      <w:r>
        <w:t xml:space="preserve">This test differs from test_2_cached_sql.sh in that is is an N1QL query against Couchbase</w:t>
      </w:r>
      <w:r>
        <w:t xml:space="preserve"> </w:t>
      </w:r>
      <w:r>
        <w:t xml:space="preserve">for the same valid_beg date range that matches the sql test_2 cached test.</w:t>
      </w:r>
    </w:p>
    <w:bookmarkEnd w:id="49"/>
    <w:bookmarkStart w:id="50" w:name="test_3_sqlsh"/>
    <w:p>
      <w:pPr>
        <w:pStyle w:val="Heading4"/>
      </w:pPr>
      <w:r>
        <w:t xml:space="preserve">test_3_sql.sh</w:t>
      </w:r>
    </w:p>
    <w:p>
      <w:pPr>
        <w:pStyle w:val="FirstParagraph"/>
      </w:pPr>
      <w:r>
        <w:t xml:space="preserve">This is a basic test query copied from a METviewer plot that returns</w:t>
      </w:r>
      <w:r>
        <w:t xml:space="preserve"> </w:t>
      </w:r>
      <w:r>
        <w:t xml:space="preserve">data fields qualified with a subselect that specifies a valid begin time array of</w:t>
      </w:r>
      <w:r>
        <w:t xml:space="preserve"> </w:t>
      </w:r>
      <w:r>
        <w:t xml:space="preserve">date elements 2019-01-01 00:00:00 through 2019-03-10 00:00:00</w:t>
      </w:r>
      <w:r>
        <w:br/>
      </w:r>
      <w:r>
        <w:t xml:space="preserve">for gfs with domains "G2/NHX" and "G2/SHX" with fcst_var "HGT"</w:t>
      </w:r>
      <w:r>
        <w:t xml:space="preserve"> </w:t>
      </w:r>
      <w:r>
        <w:t xml:space="preserve">and fcst_lev "P500". The valid begin timestamps specified in an array.</w:t>
      </w:r>
      <w:r>
        <w:t xml:space="preserve"> </w:t>
      </w:r>
      <w:r>
        <w:t xml:space="preserve">This test differs from test_2 by specifying a single fcst_lev.</w:t>
      </w:r>
      <w:r>
        <w:t xml:space="preserve"> </w:t>
      </w:r>
      <w:r>
        <w:t xml:space="preserve">This is an SQL test against MariaDb.</w:t>
      </w:r>
    </w:p>
    <w:bookmarkEnd w:id="50"/>
    <w:bookmarkStart w:id="51" w:name="test_3_iso_cbsh"/>
    <w:p>
      <w:pPr>
        <w:pStyle w:val="Heading4"/>
      </w:pPr>
      <w:r>
        <w:t xml:space="preserve">test_3_iso_cb.sh</w:t>
      </w:r>
    </w:p>
    <w:p>
      <w:pPr>
        <w:pStyle w:val="FirstParagraph"/>
      </w:pPr>
      <w:r>
        <w:t xml:space="preserve">This test differs from test_3_sql.sh in that it is a N1QL query</w:t>
      </w:r>
      <w:r>
        <w:t xml:space="preserve"> </w:t>
      </w:r>
      <w:r>
        <w:t xml:space="preserve">against couchbase using an array of iso dates to qualify the fcst_valid_beg</w:t>
      </w:r>
      <w:r>
        <w:t xml:space="preserve"> </w:t>
      </w:r>
      <w:r>
        <w:t xml:space="preserve">dates.</w:t>
      </w:r>
    </w:p>
    <w:bookmarkEnd w:id="51"/>
    <w:bookmarkStart w:id="52" w:name="test_3_iso_range_cbsh"/>
    <w:p>
      <w:pPr>
        <w:pStyle w:val="Heading4"/>
      </w:pPr>
      <w:r>
        <w:t xml:space="preserve">test_3_iso_range_cb.sh</w:t>
      </w:r>
    </w:p>
    <w:p>
      <w:pPr>
        <w:pStyle w:val="FirstParagraph"/>
      </w:pPr>
      <w:r>
        <w:t xml:space="preserve">This test differs from test_3_sql.sh in that it is a N1QL query</w:t>
      </w:r>
      <w:r>
        <w:t xml:space="preserve"> </w:t>
      </w:r>
      <w:r>
        <w:t xml:space="preserve">against couchbase using a range of iso dates to qualify the fcst_valid_beg.</w:t>
      </w:r>
      <w:r>
        <w:t xml:space="preserve"> </w:t>
      </w:r>
      <w:r>
        <w:t xml:space="preserve">dates e.g. "BETWEEN '2019-01-01T00:00:00Z' AND '2019-03-10T00:00:00Z'".</w:t>
      </w:r>
    </w:p>
    <w:bookmarkEnd w:id="52"/>
    <w:bookmarkStart w:id="53" w:name="test_3_keys_cbsh"/>
    <w:p>
      <w:pPr>
        <w:pStyle w:val="Heading4"/>
      </w:pPr>
      <w:r>
        <w:t xml:space="preserve">test_3_keys_cb.sh</w:t>
      </w:r>
    </w:p>
    <w:p>
      <w:pPr>
        <w:pStyle w:val="FirstParagraph"/>
      </w:pPr>
      <w:r>
        <w:t xml:space="preserve">This is a basic test query copied from a METviewer plot that returns</w:t>
      </w:r>
      <w:r>
        <w:t xml:space="preserve"> </w:t>
      </w:r>
      <w:r>
        <w:t xml:space="preserve">data fields qualified with a subselect that specifies a valid begin time range 2019-01-01T00:00:00Z</w:t>
      </w:r>
      <w:r>
        <w:t xml:space="preserve"> </w:t>
      </w:r>
      <w:r>
        <w:t xml:space="preserve">through 2019-03-10T00:00:00Z for gfs with domains "G2/NHX" and "G2/SHX" with fcst_var "HGT"</w:t>
      </w:r>
      <w:r>
        <w:t xml:space="preserve"> </w:t>
      </w:r>
      <w:r>
        <w:t xml:space="preserve">and fcst_lev "P500". The query is a key value query with keys derived and</w:t>
      </w:r>
      <w:r>
        <w:t xml:space="preserve"> </w:t>
      </w:r>
      <w:r>
        <w:t xml:space="preserve">contained in an array like ...</w:t>
      </w:r>
    </w:p>
    <w:p>
      <w:pPr>
        <w:pStyle w:val="SourceCode"/>
      </w:pPr>
      <w:r>
        <w:rPr>
          <w:rStyle w:val="VerbatimChar"/>
        </w:rPr>
        <w:t xml:space="preserve">[ "DD::V01::SAL1L2::mv_gfs_grid2obs_vsdb1::GFS::G2/NHX::HGT::GFS::P500::1546300800"</w:t>
      </w:r>
      <w:r>
        <w:br/>
      </w:r>
      <w:r>
        <w:rPr>
          <w:rStyle w:val="VerbatimChar"/>
        </w:rPr>
        <w:t xml:space="preserve">....</w:t>
      </w:r>
      <w:r>
        <w:br/>
      </w:r>
      <w:r>
        <w:rPr>
          <w:rStyle w:val="VerbatimChar"/>
        </w:rPr>
        <w:t xml:space="preserve">]</w:t>
      </w:r>
    </w:p>
    <w:p>
      <w:pPr>
        <w:pStyle w:val="FirstParagraph"/>
      </w:pPr>
      <w:r>
        <w:t xml:space="preserve">This is a couchbase query.</w:t>
      </w:r>
    </w:p>
    <w:bookmarkEnd w:id="53"/>
    <w:bookmarkStart w:id="54" w:name="test_4_sqlsh"/>
    <w:p>
      <w:pPr>
        <w:pStyle w:val="Heading4"/>
      </w:pPr>
      <w:r>
        <w:t xml:space="preserve">test_4_sql.sh</w:t>
      </w:r>
    </w:p>
    <w:p>
      <w:pPr>
        <w:pStyle w:val="FirstParagraph"/>
      </w:pPr>
      <w:r>
        <w:t xml:space="preserve">This is a basic test query copied from a METviewer plot that returns</w:t>
      </w:r>
      <w:r>
        <w:t xml:space="preserve"> </w:t>
      </w:r>
      <w:r>
        <w:t xml:space="preserve">data fields qualified with a subselect that specifies a dataType == "VSDB_V01_SAL1L2", valid begin time array of</w:t>
      </w:r>
      <w:r>
        <w:t xml:space="preserve"> </w:t>
      </w:r>
      <w:r>
        <w:t xml:space="preserve">date elements 2019-01-01 00:00:00 through 2019-03-10 00:00:00</w:t>
      </w:r>
      <w:r>
        <w:br/>
      </w:r>
      <w:r>
        <w:t xml:space="preserve">for gfs with domains "G2/NHX" and "G2/SHX" with fcst_var "HGT"</w:t>
      </w:r>
      <w:r>
        <w:t xml:space="preserve"> </w:t>
      </w:r>
      <w:r>
        <w:t xml:space="preserve">and fcst_lev "P500, and P750". The valid begin timestamps specified in an array.</w:t>
      </w:r>
      <w:r>
        <w:t xml:space="preserve"> </w:t>
      </w:r>
      <w:r>
        <w:t xml:space="preserve">This test differs from test_3 in that it specifies multiple levels.</w:t>
      </w:r>
      <w:r>
        <w:t xml:space="preserve"> </w:t>
      </w:r>
      <w:r>
        <w:t xml:space="preserve">This is an SQL test against MariaDb.</w:t>
      </w:r>
    </w:p>
    <w:bookmarkEnd w:id="54"/>
    <w:bookmarkStart w:id="55" w:name="test_4_iso_cbsh"/>
    <w:p>
      <w:pPr>
        <w:pStyle w:val="Heading4"/>
      </w:pPr>
      <w:r>
        <w:t xml:space="preserve">test_4_iso_cb.sh</w:t>
      </w:r>
    </w:p>
    <w:p>
      <w:pPr>
        <w:pStyle w:val="FirstParagraph"/>
      </w:pPr>
      <w:r>
        <w:t xml:space="preserve">This N1QL Couchbase test differs from test_3 in that it specifies multiple levels.</w:t>
      </w:r>
      <w:r>
        <w:t xml:space="preserve"> </w:t>
      </w:r>
      <w:r>
        <w:t xml:space="preserve">This test differs from test_4_sql.sh in that the valid begin timestamps are</w:t>
      </w:r>
      <w:r>
        <w:t xml:space="preserve"> </w:t>
      </w:r>
      <w:r>
        <w:t xml:space="preserve">specified in an array of ISO dates.</w:t>
      </w:r>
    </w:p>
    <w:bookmarkEnd w:id="55"/>
    <w:bookmarkStart w:id="56" w:name="test_4_iso_range_cbsh"/>
    <w:p>
      <w:pPr>
        <w:pStyle w:val="Heading4"/>
      </w:pPr>
      <w:r>
        <w:t xml:space="preserve">test_4_iso_range_cb.sh</w:t>
      </w:r>
    </w:p>
    <w:p>
      <w:pPr>
        <w:pStyle w:val="FirstParagraph"/>
      </w:pPr>
      <w:r>
        <w:t xml:space="preserve">This N1QL Couchbase test differs from test_3 in that it specifies multiple levels.</w:t>
      </w:r>
      <w:r>
        <w:t xml:space="preserve"> </w:t>
      </w:r>
      <w:r>
        <w:t xml:space="preserve">This test differs from test_4_sql.sh in that the valid begin timestamps are</w:t>
      </w:r>
      <w:r>
        <w:t xml:space="preserve"> </w:t>
      </w:r>
      <w:r>
        <w:t xml:space="preserve">specified in a range of ISO dates.</w:t>
      </w:r>
    </w:p>
    <w:bookmarkEnd w:id="56"/>
    <w:bookmarkStart w:id="57" w:name="test_4_keys_cbsh"/>
    <w:p>
      <w:pPr>
        <w:pStyle w:val="Heading4"/>
      </w:pPr>
      <w:r>
        <w:t xml:space="preserve">test_4_keys_cb.sh</w:t>
      </w:r>
    </w:p>
    <w:p>
      <w:pPr>
        <w:pStyle w:val="FirstParagraph"/>
      </w:pPr>
      <w:r>
        <w:t xml:space="preserve">This test differs from test_4_iso_range_cb in that the query is a</w:t>
      </w:r>
      <w:r>
        <w:t xml:space="preserve"> </w:t>
      </w:r>
      <w:r>
        <w:t xml:space="preserve">key value query with keys derived and</w:t>
      </w:r>
      <w:r>
        <w:t xml:space="preserve"> </w:t>
      </w:r>
      <w:r>
        <w:t xml:space="preserve">contained in an array like ...</w:t>
      </w:r>
    </w:p>
    <w:p>
      <w:pPr>
        <w:pStyle w:val="SourceCode"/>
      </w:pPr>
      <w:r>
        <w:rPr>
          <w:rStyle w:val="VerbatimChar"/>
        </w:rPr>
        <w:t xml:space="preserve">[ "DD::V01::SAL1L2::mv_gfs_grid2obs_vsdb1::GFS::G2/NHX::HGT::GFS::P500::1546300800"</w:t>
      </w:r>
      <w:r>
        <w:br/>
      </w:r>
      <w:r>
        <w:rPr>
          <w:rStyle w:val="VerbatimChar"/>
        </w:rPr>
        <w:t xml:space="preserve">....</w:t>
      </w:r>
      <w:r>
        <w:br/>
      </w:r>
      <w:r>
        <w:rPr>
          <w:rStyle w:val="VerbatimChar"/>
        </w:rPr>
        <w:t xml:space="preserve">]</w:t>
      </w:r>
    </w:p>
    <w:p>
      <w:pPr>
        <w:pStyle w:val="FirstParagraph"/>
      </w:pPr>
      <w:r>
        <w:t xml:space="preserve">This is an N1QL couchbase query.</w:t>
      </w:r>
    </w:p>
    <w:bookmarkEnd w:id="57"/>
    <w:bookmarkStart w:id="58" w:name="test_5_sqlsh"/>
    <w:p>
      <w:pPr>
        <w:pStyle w:val="Heading4"/>
      </w:pPr>
      <w:r>
        <w:t xml:space="preserve">test_5_sql.sh</w:t>
      </w:r>
    </w:p>
    <w:p>
      <w:pPr>
        <w:pStyle w:val="FirstParagraph"/>
      </w:pPr>
      <w:r>
        <w:t xml:space="preserve">This is a basic test query copied from a METviewer plot that returns</w:t>
      </w:r>
      <w:r>
        <w:t xml:space="preserve"> </w:t>
      </w:r>
      <w:r>
        <w:t xml:space="preserve">data fields qualified with a subselect that specifies a dataType == "VSDB_V01_SAL1L2", valid begin time array of</w:t>
      </w:r>
      <w:r>
        <w:t xml:space="preserve"> </w:t>
      </w:r>
      <w:r>
        <w:t xml:space="preserve">date elements 2019-01-01 00:00:00 through 2019-03-10 00:00:00 for gfs with domains "G2/NHX" and "G2/SHX" with fcst_var "HGT"</w:t>
      </w:r>
      <w:r>
        <w:t xml:space="preserve"> </w:t>
      </w:r>
      <w:r>
        <w:t xml:space="preserve">and fcst_lev "'P10', 'P20', 'P30', 'P50', 'P70', 'P100', 'P150', 'P200', 'P250', 'P300', 'P400', 'P500', 'P700', 'P850', 'P925', 'P1000'". The valid begin timestamps specified in an array.</w:t>
      </w:r>
      <w:r>
        <w:t xml:space="preserve"> </w:t>
      </w:r>
      <w:r>
        <w:t xml:space="preserve">This test differs from test_3 in that it specifies many levels and only one fcst lead time.</w:t>
      </w:r>
      <w:r>
        <w:t xml:space="preserve"> </w:t>
      </w:r>
      <w:r>
        <w:t xml:space="preserve">Levels 'P10', 'P20', 'P30', 'P50', 'P70', 'P100', 'P150', 'P200', 'P250', 'P300', 'P400', 'P500', 'P700', 'P850', 'P925', 'P1000'</w:t>
      </w:r>
      <w:r>
        <w:t xml:space="preserve"> </w:t>
      </w:r>
      <w:r>
        <w:t xml:space="preserve">This is an SQL test against MariaDb.</w:t>
      </w:r>
    </w:p>
    <w:bookmarkEnd w:id="58"/>
    <w:bookmarkStart w:id="59" w:name="test_5_iso_range_cbsh"/>
    <w:p>
      <w:pPr>
        <w:pStyle w:val="Heading4"/>
      </w:pPr>
      <w:r>
        <w:t xml:space="preserve">test_5_iso_range_cb.sh</w:t>
      </w:r>
    </w:p>
    <w:p>
      <w:pPr>
        <w:pStyle w:val="FirstParagraph"/>
      </w:pPr>
      <w:r>
        <w:t xml:space="preserve">This test differs from test_5_sql.sh by specifying the valid begin timestamps</w:t>
      </w:r>
      <w:r>
        <w:t xml:space="preserve"> </w:t>
      </w:r>
      <w:r>
        <w:t xml:space="preserve">in a range of ISO dates.</w:t>
      </w:r>
    </w:p>
    <w:bookmarkEnd w:id="59"/>
    <w:bookmarkStart w:id="60" w:name="test_5_keys_cbsh"/>
    <w:p>
      <w:pPr>
        <w:pStyle w:val="Heading4"/>
      </w:pPr>
      <w:r>
        <w:t xml:space="preserve">test_5_keys_cb.sh</w:t>
      </w:r>
    </w:p>
    <w:p>
      <w:pPr>
        <w:pStyle w:val="FirstParagraph"/>
      </w:pPr>
      <w:r>
        <w:t xml:space="preserve">This test differs from test_5_iso_range_cb in that the query is a</w:t>
      </w:r>
      <w:r>
        <w:t xml:space="preserve"> </w:t>
      </w:r>
      <w:r>
        <w:t xml:space="preserve">key value query with keys derived and</w:t>
      </w:r>
      <w:r>
        <w:t xml:space="preserve"> </w:t>
      </w:r>
      <w:r>
        <w:t xml:space="preserve">contained in an array like ...</w:t>
      </w:r>
    </w:p>
    <w:p>
      <w:pPr>
        <w:pStyle w:val="SourceCode"/>
      </w:pPr>
      <w:r>
        <w:rPr>
          <w:rStyle w:val="VerbatimChar"/>
        </w:rPr>
        <w:t xml:space="preserve">[ "DD::V01::SAL1L2::mv_gfs_grid2obs_vsdb1::GFS::G2/NHX::HGT::GFS::P500::1546300800"</w:t>
      </w:r>
      <w:r>
        <w:br/>
      </w:r>
      <w:r>
        <w:rPr>
          <w:rStyle w:val="VerbatimChar"/>
        </w:rPr>
        <w:t xml:space="preserve">....</w:t>
      </w:r>
      <w:r>
        <w:br/>
      </w:r>
      <w:r>
        <w:rPr>
          <w:rStyle w:val="VerbatimChar"/>
        </w:rPr>
        <w:t xml:space="preserve">]</w:t>
      </w:r>
    </w:p>
    <w:p>
      <w:pPr>
        <w:pStyle w:val="FirstParagraph"/>
      </w:pPr>
      <w:r>
        <w:t xml:space="preserve">This is an N1QL couchbase query.</w:t>
      </w:r>
    </w:p>
    <w:bookmarkEnd w:id="60"/>
    <w:bookmarkStart w:id="61" w:name="test_6_sqlsh"/>
    <w:p>
      <w:pPr>
        <w:pStyle w:val="Heading4"/>
      </w:pPr>
      <w:r>
        <w:t xml:space="preserve">test_6_sql.sh</w:t>
      </w:r>
    </w:p>
    <w:p>
      <w:pPr>
        <w:pStyle w:val="FirstParagraph"/>
      </w:pPr>
      <w:r>
        <w:t xml:space="preserve">This is a basic test query copied from a METviewer plot that returns</w:t>
      </w:r>
      <w:r>
        <w:t xml:space="preserve"> </w:t>
      </w:r>
      <w:r>
        <w:t xml:space="preserve">data fields qualified with a subselect that specifies a dataType == "VSDB_V01_VAL1L2" valid begin time array of</w:t>
      </w:r>
      <w:r>
        <w:t xml:space="preserve"> </w:t>
      </w:r>
      <w:r>
        <w:t xml:space="preserve">date elements 2019-01-01 00:00:00 through 2019-03-10 00:00:00</w:t>
      </w:r>
      <w:r>
        <w:t xml:space="preserve"> </w:t>
      </w:r>
      <w:r>
        <w:t xml:space="preserve">for model 'GFS' with domains "G2/NHX" and "G2/SHX" with fcst_var "WIND", and level 'P500',</w:t>
      </w:r>
      <w:r>
        <w:t xml:space="preserve"> </w:t>
      </w:r>
      <w:r>
        <w:t xml:space="preserve">This test differs from test_5 in that it specifies only one level and a different variable.</w:t>
      </w:r>
      <w:r>
        <w:t xml:space="preserve"> </w:t>
      </w:r>
      <w:r>
        <w:t xml:space="preserve">This is an SQL test against MariaDb.</w:t>
      </w:r>
    </w:p>
    <w:bookmarkEnd w:id="61"/>
    <w:bookmarkStart w:id="62" w:name="test_6_iso_cbsh"/>
    <w:p>
      <w:pPr>
        <w:pStyle w:val="Heading4"/>
      </w:pPr>
      <w:r>
        <w:t xml:space="preserve">test_6_iso_cb.sh</w:t>
      </w:r>
    </w:p>
    <w:p>
      <w:pPr>
        <w:pStyle w:val="FirstParagraph"/>
      </w:pPr>
      <w:r>
        <w:t xml:space="preserve">This test differs from test_6_sql.sh in that the valid begin timestamps are</w:t>
      </w:r>
      <w:r>
        <w:t xml:space="preserve"> </w:t>
      </w:r>
      <w:r>
        <w:t xml:space="preserve">specified in an array of ISO dates.</w:t>
      </w:r>
    </w:p>
    <w:bookmarkEnd w:id="62"/>
    <w:bookmarkStart w:id="63" w:name="test_6_iso_range_cbsh"/>
    <w:p>
      <w:pPr>
        <w:pStyle w:val="Heading4"/>
      </w:pPr>
      <w:r>
        <w:t xml:space="preserve">test_6_iso_range_cb.sh</w:t>
      </w:r>
    </w:p>
    <w:p>
      <w:pPr>
        <w:pStyle w:val="FirstParagraph"/>
      </w:pPr>
      <w:r>
        <w:t xml:space="preserve">This test differs from test_6_sql.sh by specifying the valid begin timestamps</w:t>
      </w:r>
      <w:r>
        <w:t xml:space="preserve"> </w:t>
      </w:r>
      <w:r>
        <w:t xml:space="preserve">in a range of ISO dates.</w:t>
      </w:r>
    </w:p>
    <w:bookmarkEnd w:id="63"/>
    <w:bookmarkStart w:id="64" w:name="test_6_keys_cbsh"/>
    <w:p>
      <w:pPr>
        <w:pStyle w:val="Heading4"/>
      </w:pPr>
      <w:r>
        <w:t xml:space="preserve">test_6_keys_cb.sh</w:t>
      </w:r>
    </w:p>
    <w:p>
      <w:pPr>
        <w:pStyle w:val="FirstParagraph"/>
      </w:pPr>
      <w:r>
        <w:t xml:space="preserve">This test differs from test_6_iso_range_cb in that the query is a</w:t>
      </w:r>
      <w:r>
        <w:t xml:space="preserve"> </w:t>
      </w:r>
      <w:r>
        <w:t xml:space="preserve">key value query with keys derived and</w:t>
      </w:r>
      <w:r>
        <w:t xml:space="preserve"> </w:t>
      </w:r>
      <w:r>
        <w:t xml:space="preserve">contained in an array like ...</w:t>
      </w:r>
    </w:p>
    <w:p>
      <w:pPr>
        <w:pStyle w:val="SourceCode"/>
      </w:pPr>
      <w:r>
        <w:rPr>
          <w:rStyle w:val="VerbatimChar"/>
        </w:rPr>
        <w:t xml:space="preserve">[ "DD::V01::VAL1L2::mv_gfs_grid2obs_vsdb1::GFS::G2/NHX::WIND::GFS::P500::1546300800"</w:t>
      </w:r>
      <w:r>
        <w:br/>
      </w:r>
      <w:r>
        <w:rPr>
          <w:rStyle w:val="VerbatimChar"/>
        </w:rPr>
        <w:t xml:space="preserve">....</w:t>
      </w:r>
      <w:r>
        <w:br/>
      </w:r>
      <w:r>
        <w:rPr>
          <w:rStyle w:val="VerbatimChar"/>
        </w:rPr>
        <w:t xml:space="preserve">]</w:t>
      </w:r>
    </w:p>
    <w:bookmarkEnd w:id="64"/>
    <w:bookmarkStart w:id="65" w:name="test_9_sqlsh"/>
    <w:p>
      <w:pPr>
        <w:pStyle w:val="Heading4"/>
      </w:pPr>
      <w:r>
        <w:t xml:space="preserve">test_9_sql.sh</w:t>
      </w:r>
    </w:p>
    <w:p>
      <w:pPr>
        <w:pStyle w:val="FirstParagraph"/>
      </w:pPr>
      <w:r>
        <w:t xml:space="preserve">This test differs from test_6_sql.sh by querying a different data set 'line_data_sal1l2'</w:t>
      </w:r>
      <w:r>
        <w:t xml:space="preserve"> </w:t>
      </w:r>
      <w:r>
        <w:t xml:space="preserve">and a different variable 'HGT'.</w:t>
      </w:r>
    </w:p>
    <w:bookmarkEnd w:id="65"/>
    <w:bookmarkStart w:id="66" w:name="test_9_keys_cbsh"/>
    <w:p>
      <w:pPr>
        <w:pStyle w:val="Heading4"/>
      </w:pPr>
      <w:r>
        <w:t xml:space="preserve">test_9_keys_cb.sh</w:t>
      </w:r>
    </w:p>
    <w:p>
      <w:pPr>
        <w:pStyle w:val="FirstParagraph"/>
      </w:pPr>
      <w:r>
        <w:t xml:space="preserve">This test differs from test_6_iso_range_cb in that the query is a</w:t>
      </w:r>
      <w:r>
        <w:t xml:space="preserve"> </w:t>
      </w:r>
      <w:r>
        <w:t xml:space="preserve">key value query with keys derived and</w:t>
      </w:r>
      <w:r>
        <w:t xml:space="preserve"> </w:t>
      </w:r>
      <w:r>
        <w:t xml:space="preserve">contained in an array like ...</w:t>
      </w:r>
    </w:p>
    <w:p>
      <w:pPr>
        <w:pStyle w:val="SourceCode"/>
      </w:pPr>
      <w:r>
        <w:rPr>
          <w:rStyle w:val="VerbatimChar"/>
        </w:rPr>
        <w:t xml:space="preserve">[ "DD::V01::SAL1L2::mv_gfs_grid2obs_vsdb1::GFS::G2/NHX::HGT::GFS::P500::1546300800"</w:t>
      </w:r>
      <w:r>
        <w:br/>
      </w:r>
      <w:r>
        <w:rPr>
          <w:rStyle w:val="VerbatimChar"/>
        </w:rPr>
        <w:t xml:space="preserve">....</w:t>
      </w:r>
      <w:r>
        <w:br/>
      </w:r>
      <w:r>
        <w:rPr>
          <w:rStyle w:val="VerbatimChar"/>
        </w:rPr>
        <w:t xml:space="preserve">]</w:t>
      </w:r>
    </w:p>
    <w:bookmarkEnd w:id="66"/>
    <w:bookmarkEnd w:id="67"/>
    <w:bookmarkStart w:id="79" w:name="test-results"/>
    <w:p>
      <w:pPr>
        <w:pStyle w:val="Heading2"/>
      </w:pPr>
      <w:r>
        <w:t xml:space="preserve">Test Results</w:t>
      </w:r>
    </w:p>
    <w:bookmarkStart w:id="68" w:name="Xa85cbebc018b0b7a201fb1d036a0ee4addbb97d"/>
    <w:p>
      <w:pPr>
        <w:pStyle w:val="Heading4"/>
      </w:pPr>
      <w:r>
        <w:t xml:space="preserve">These results came from the file 20200825:18:02:22-vsdb2.out.</w:t>
      </w:r>
    </w:p>
    <w:p>
      <w:pPr>
        <w:pStyle w:val="FirstParagraph"/>
      </w:pPr>
      <w:r>
        <w:t xml:space="preserve">This file is the output of a test run "run_all_tests.sh" that was run on a standalone</w:t>
      </w:r>
      <w:r>
        <w:t xml:space="preserve"> </w:t>
      </w:r>
      <w:r>
        <w:t xml:space="preserve">server, adb-cb1 which is identical in hardware and software to the</w:t>
      </w:r>
      <w:r>
        <w:t xml:space="preserve"> </w:t>
      </w:r>
      <w:r>
        <w:t xml:space="preserve">any of the three nodes of a couchbase cluster, adb-cb4.</w:t>
      </w:r>
    </w:p>
    <w:p>
      <w:pPr>
        <w:pStyle w:val="BodyText"/>
      </w:pPr>
      <w:r>
        <w:t xml:space="preserve">The tests are querying a single node couchbase server on adb-cb1,</w:t>
      </w:r>
      <w:r>
        <w:t xml:space="preserve"> </w:t>
      </w:r>
      <w:r>
        <w:t xml:space="preserve">a three node couchbase cluster on adb-cb4 - which is the entry point for the cluster,</w:t>
      </w:r>
      <w:r>
        <w:t xml:space="preserve"> </w:t>
      </w:r>
      <w:r>
        <w:t xml:space="preserve">and a single instance of MariaDB also running on adb-cb1.</w:t>
      </w:r>
    </w:p>
    <w:p>
      <w:pPr>
        <w:pStyle w:val="BodyText"/>
      </w:pPr>
      <w:r>
        <w:t xml:space="preserve">The clients for the queries were an instance of mysql, and an</w:t>
      </w:r>
      <w:r>
        <w:t xml:space="preserve"> </w:t>
      </w:r>
      <w:r>
        <w:t xml:space="preserve">instance of cbq (similar to mysql but part of the couchbase server tools).</w:t>
      </w:r>
    </w:p>
    <w:p>
      <w:pPr>
        <w:pStyle w:val="BodyText"/>
      </w:pPr>
      <w:r>
        <w:t xml:space="preserve">Some verbose details of this output got truncated for purposes</w:t>
      </w:r>
      <w:r>
        <w:t xml:space="preserve"> </w:t>
      </w:r>
      <w:r>
        <w:t xml:space="preserve">of identifying results. The truncated and semi-processed results are in the file 20200825:18:02:22-vsdb2.out.times.txt.</w:t>
      </w:r>
      <w:r>
        <w:t xml:space="preserve"> </w:t>
      </w:r>
      <w:r>
        <w:t xml:space="preserve">I used a spreadsheet to process those results to obtain the following tables.</w:t>
      </w:r>
      <w:r>
        <w:t xml:space="preserve"> </w:t>
      </w:r>
      <w:r>
        <w:t xml:space="preserve">Each number represents the number of milliseconds it took to process the query part of the test.</w:t>
      </w:r>
    </w:p>
    <w:p>
      <w:pPr>
        <w:pStyle w:val="BodyText"/>
      </w:pPr>
      <w:r>
        <w:t xml:space="preserve">There were two tests that were aimed at discovering if using SQL cache made a huge difference</w:t>
      </w:r>
      <w:r>
        <w:t xml:space="preserve"> </w:t>
      </w:r>
      <w:r>
        <w:t xml:space="preserve">on these queries. The results indicate that for these queries, not a lot of difference, so I</w:t>
      </w:r>
      <w:r>
        <w:t xml:space="preserve"> </w:t>
      </w:r>
      <w:r>
        <w:t xml:space="preserve">omitted those queries from the other tests.</w:t>
      </w:r>
    </w:p>
    <w:bookmarkEnd w:id="68"/>
    <w:bookmarkStart w:id="69" w:name="exclusions"/>
    <w:p>
      <w:pPr>
        <w:pStyle w:val="Heading4"/>
      </w:pPr>
      <w:r>
        <w:t xml:space="preserve">Exclusions</w:t>
      </w:r>
    </w:p>
    <w:p>
      <w:pPr>
        <w:pStyle w:val="FirstParagraph"/>
      </w:pPr>
      <w:r>
        <w:t xml:space="preserve">Not every test performs every action. For example test_9 only does a key value test</w:t>
      </w:r>
      <w:r>
        <w:t xml:space="preserve"> </w:t>
      </w:r>
      <w:r>
        <w:t xml:space="preserve">trying to show the difference of doing a large key value query against a single node</w:t>
      </w:r>
      <w:r>
        <w:t xml:space="preserve"> </w:t>
      </w:r>
      <w:r>
        <w:t xml:space="preserve">verses against a cluster.</w:t>
      </w:r>
    </w:p>
    <w:p>
      <w:pPr>
        <w:pStyle w:val="BodyText"/>
      </w:pPr>
      <w:r>
        <w:t xml:space="preserve">Several other tests skip the epoch based query because test_1 was clearly demonstrating</w:t>
      </w:r>
      <w:r>
        <w:t xml:space="preserve"> </w:t>
      </w:r>
      <w:r>
        <w:t xml:space="preserve">that using epochs is faster and this result is pretty intuitive, actually.</w:t>
      </w:r>
    </w:p>
    <w:bookmarkEnd w:id="69"/>
    <w:bookmarkStart w:id="78" w:name="what-is-source-code-controlled"/>
    <w:p>
      <w:pPr>
        <w:pStyle w:val="Heading4"/>
      </w:pPr>
      <w:r>
        <w:t xml:space="preserve">What is source code controlled</w:t>
      </w:r>
    </w:p>
    <w:p>
      <w:pPr>
        <w:pStyle w:val="FirstParagraph"/>
      </w:pPr>
      <w:r>
        <w:t xml:space="preserve">The actual query data is not in source code management as the queries were</w:t>
      </w:r>
      <w:r>
        <w:t xml:space="preserve"> </w:t>
      </w:r>
      <w:r>
        <w:t xml:space="preserve">excessively large, and the total data size for these 7 tests was nearly 500 MB.</w:t>
      </w:r>
      <w:r>
        <w:t xml:space="preserve"> </w:t>
      </w:r>
      <w:r>
        <w:t xml:space="preserve">However the tests results are easily reproducible against the data set. We do not anticipate</w:t>
      </w:r>
      <w:r>
        <w:t xml:space="preserve"> </w:t>
      </w:r>
      <w:r>
        <w:t xml:space="preserve">destroying the data set in the near future, and the raw data is available from</w:t>
      </w:r>
      <w:r>
        <w:t xml:space="preserve"> </w:t>
      </w:r>
      <w:r>
        <w:t xml:space="preserve">hera so that it can always be re-ingested. The load directory has the necessary load_spec xml</w:t>
      </w:r>
      <w:r>
        <w:t xml:space="preserve"> </w:t>
      </w:r>
      <w:r>
        <w:t xml:space="preserve">files, and the bin directory has scripts that can be used to perform the data ingest</w:t>
      </w:r>
      <w:r>
        <w:t xml:space="preserve"> </w:t>
      </w:r>
      <w:r>
        <w:t xml:space="preserve">if necessary.</w:t>
      </w:r>
    </w:p>
    <w:p>
      <w:pPr>
        <w:pStyle w:val="BodyText"/>
      </w:pPr>
      <w:r>
        <w:rPr>
          <w:b/>
        </w:rPr>
        <w:t xml:space="preserve">NOTE:</w:t>
      </w:r>
      <w:r>
        <w:t xml:space="preserve"> </w:t>
      </w:r>
      <w:r>
        <w:rPr>
          <w:i/>
        </w:rPr>
        <w:t xml:space="preserve">One of these values (CBC iso test 6 - 34598) is consistently</w:t>
      </w:r>
      <w:r>
        <w:rPr>
          <w:i/>
        </w:rPr>
        <w:t xml:space="preserve"> </w:t>
      </w:r>
      <w:r>
        <w:rPr>
          <w:i/>
        </w:rPr>
        <w:t xml:space="preserve">long-running against the cluster, but not the single node.</w:t>
      </w:r>
      <w:r>
        <w:rPr>
          <w:i/>
        </w:rPr>
        <w:t xml:space="preserve"> </w:t>
      </w:r>
      <w:r>
        <w:rPr>
          <w:i/>
        </w:rPr>
        <w:t xml:space="preserve">This is not yet understood. The problem can be observed across multiple test runs.</w:t>
      </w:r>
      <w:r>
        <w:t xml:space="preserve"> </w:t>
      </w:r>
      <w:r>
        <w:t xml:space="preserve">Further investigation required.</w:t>
      </w:r>
    </w:p>
    <w:bookmarkStart w:id="70" w:name="X498796e9e7402a314633011107d493ecf273a76"/>
    <w:p>
      <w:pPr>
        <w:pStyle w:val="Heading5"/>
      </w:pPr>
      <w:r>
        <w:t xml:space="preserve">All values are query execution time in milliseconds</w:t>
      </w:r>
    </w:p>
    <w:bookmarkEnd w:id="70"/>
    <w:bookmarkStart w:id="71" w:name="Xdeb50bcac7bb503a76bbeab77d2775ef1459b9a"/>
    <w:p>
      <w:pPr>
        <w:pStyle w:val="Heading5"/>
      </w:pPr>
      <w:r>
        <w:t xml:space="preserve">table 1 - Tabulated results sql verses single cluster verses multi-node cluster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SQL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SQL cached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CBS epoch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CBS iso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CBS iso range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CBS keys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CBC epoch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CBC iso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CBC iso range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CBC keys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CBC matched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CBS matched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107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p>
            <w:pPr>
              <w:pStyle w:val="Compact"/>
              <w:jc w:val="left"/>
            </w:pPr>
            <w:r>
              <w:t xml:space="preserve">214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91</w:t>
            </w:r>
          </w:p>
        </w:tc>
        <w:tc>
          <w:p>
            <w:pPr>
              <w:pStyle w:val="Compact"/>
              <w:jc w:val="left"/>
            </w:pPr>
            <w:r>
              <w:t xml:space="preserve">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9940</w:t>
            </w:r>
          </w:p>
        </w:tc>
        <w:tc>
          <w:p>
            <w:pPr>
              <w:pStyle w:val="Compact"/>
              <w:jc w:val="left"/>
            </w:pPr>
            <w:r>
              <w:t xml:space="preserve">9860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3778</w:t>
            </w:r>
          </w:p>
        </w:tc>
        <w:tc>
          <w:p>
            <w:pPr>
              <w:pStyle w:val="Compact"/>
              <w:jc w:val="left"/>
            </w:pPr>
            <w:r>
              <w:t xml:space="preserve">729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5120</w:t>
            </w:r>
          </w:p>
        </w:tc>
        <w:tc>
          <w:p>
            <w:pPr>
              <w:pStyle w:val="Compact"/>
              <w:jc w:val="left"/>
            </w:pPr>
            <w:r>
              <w:t xml:space="preserve">738</w:t>
            </w:r>
          </w:p>
        </w:tc>
        <w:tc>
          <w:p>
            <w:pPr>
              <w:pStyle w:val="Compact"/>
              <w:jc w:val="left"/>
            </w:pPr>
            <w:r>
              <w:t xml:space="preserve">5360</w:t>
            </w:r>
          </w:p>
        </w:tc>
        <w:tc>
          <w:p>
            <w:pPr>
              <w:pStyle w:val="Compact"/>
              <w:jc w:val="left"/>
            </w:pPr>
            <w:r>
              <w:t xml:space="preserve">3648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1170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1649</w:t>
            </w:r>
          </w:p>
        </w:tc>
        <w:tc>
          <w:p>
            <w:pPr>
              <w:pStyle w:val="Compact"/>
              <w:jc w:val="left"/>
            </w:pPr>
            <w:r>
              <w:t xml:space="preserve">1207</w:t>
            </w:r>
          </w:p>
        </w:tc>
        <w:tc>
          <w:p>
            <w:pPr>
              <w:pStyle w:val="Compact"/>
              <w:jc w:val="left"/>
            </w:pPr>
            <w:r>
              <w:t xml:space="preserve">1158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4150</w:t>
            </w:r>
          </w:p>
        </w:tc>
        <w:tc>
          <w:p>
            <w:pPr>
              <w:pStyle w:val="Compact"/>
              <w:jc w:val="left"/>
            </w:pPr>
            <w:r>
              <w:t xml:space="preserve">1264</w:t>
            </w:r>
          </w:p>
        </w:tc>
        <w:tc>
          <w:p>
            <w:pPr>
              <w:pStyle w:val="Compact"/>
              <w:jc w:val="left"/>
            </w:pPr>
            <w:r>
              <w:t xml:space="preserve">1238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1160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1187</w:t>
            </w:r>
          </w:p>
        </w:tc>
        <w:tc>
          <w:p>
            <w:pPr>
              <w:pStyle w:val="Compact"/>
              <w:jc w:val="left"/>
            </w:pPr>
            <w:r>
              <w:t xml:space="preserve">1175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4435</w:t>
            </w:r>
          </w:p>
        </w:tc>
        <w:tc>
          <w:p>
            <w:pPr>
              <w:pStyle w:val="Compact"/>
              <w:jc w:val="left"/>
            </w:pPr>
            <w:r>
              <w:t xml:space="preserve">1306</w:t>
            </w:r>
          </w:p>
        </w:tc>
        <w:tc>
          <w:p>
            <w:pPr>
              <w:pStyle w:val="Compact"/>
              <w:jc w:val="left"/>
            </w:pPr>
            <w:r>
              <w:t xml:space="preserve">1255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4260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11195</w:t>
            </w:r>
          </w:p>
        </w:tc>
        <w:tc>
          <w:p>
            <w:pPr>
              <w:pStyle w:val="Compact"/>
              <w:jc w:val="left"/>
            </w:pPr>
            <w:r>
              <w:t xml:space="preserve">1498</w:t>
            </w:r>
          </w:p>
        </w:tc>
        <w:tc>
          <w:p>
            <w:pPr>
              <w:pStyle w:val="Compact"/>
              <w:jc w:val="left"/>
            </w:pPr>
            <w:r>
              <w:t xml:space="preserve">1803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11268</w:t>
            </w:r>
          </w:p>
        </w:tc>
        <w:tc>
          <w:p>
            <w:pPr>
              <w:pStyle w:val="Compact"/>
              <w:jc w:val="left"/>
            </w:pPr>
            <w:r>
              <w:t xml:space="preserve">1594</w:t>
            </w:r>
          </w:p>
        </w:tc>
        <w:tc>
          <w:p>
            <w:pPr>
              <w:pStyle w:val="Compact"/>
              <w:jc w:val="left"/>
            </w:pPr>
            <w:r>
              <w:t xml:space="preserve">1987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1711</w:t>
            </w:r>
          </w:p>
        </w:tc>
        <w:tc>
          <w:p>
            <w:pPr>
              <w:pStyle w:val="Compact"/>
              <w:jc w:val="left"/>
            </w:pPr>
            <w:r>
              <w:t xml:space="preserve">1240</w:t>
            </w:r>
          </w:p>
        </w:tc>
        <w:tc>
          <w:p>
            <w:pPr>
              <w:pStyle w:val="Compact"/>
              <w:jc w:val="left"/>
            </w:pPr>
            <w:r>
              <w:t xml:space="preserve">1310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34599</w:t>
            </w:r>
          </w:p>
        </w:tc>
        <w:tc>
          <w:p>
            <w:pPr>
              <w:pStyle w:val="Compact"/>
              <w:jc w:val="left"/>
            </w:pPr>
            <w:r>
              <w:t xml:space="preserve">1398</w:t>
            </w:r>
          </w:p>
        </w:tc>
        <w:tc>
          <w:p>
            <w:pPr>
              <w:pStyle w:val="Compact"/>
              <w:jc w:val="left"/>
            </w:pPr>
            <w:r>
              <w:t xml:space="preserve">1244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1146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----</w:t>
            </w:r>
          </w:p>
        </w:tc>
        <w:tc>
          <w:p>
            <w:pPr>
              <w:pStyle w:val="Compact"/>
              <w:jc w:val="left"/>
            </w:pPr>
            <w:r>
              <w:t xml:space="preserve">1139</w:t>
            </w:r>
          </w:p>
        </w:tc>
        <w:tc>
          <w:p/>
        </w:tc>
        <w:tc>
          <w:p/>
        </w:tc>
      </w:tr>
    </w:tbl>
    <w:bookmarkEnd w:id="71"/>
    <w:bookmarkStart w:id="72" w:name="X3f5953ee52b09081736f3ebb875b961bd0bc21b"/>
    <w:p>
      <w:pPr>
        <w:pStyle w:val="Heading5"/>
      </w:pPr>
      <w:r>
        <w:t xml:space="preserve">table 2 - Tabulated results sql verses sql cached.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SQL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SQL cached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 difference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510</w:t>
            </w:r>
          </w:p>
        </w:tc>
        <w:tc>
          <w:p>
            <w:pPr>
              <w:pStyle w:val="Compact"/>
              <w:jc w:val="left"/>
            </w:pPr>
            <w:r>
              <w:t xml:space="preserve">510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9940</w:t>
            </w:r>
          </w:p>
        </w:tc>
        <w:tc>
          <w:p>
            <w:pPr>
              <w:pStyle w:val="Compact"/>
              <w:jc w:val="left"/>
            </w:pPr>
            <w:r>
              <w:t xml:space="preserve">9860</w:t>
            </w:r>
          </w:p>
        </w:tc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0.8113590264</w:t>
            </w:r>
          </w:p>
        </w:tc>
      </w:tr>
    </w:tbl>
    <w:bookmarkEnd w:id="72"/>
    <w:bookmarkStart w:id="73" w:name="Xba3a30d2b5e7f865f77d5d34f81ea08b0019437"/>
    <w:p>
      <w:pPr>
        <w:pStyle w:val="Heading5"/>
      </w:pPr>
      <w:r>
        <w:t xml:space="preserve">table 3 - Tabulated results iso date N1QL verses epoch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CBS epoch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CBS iso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CBC epoch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CBC iso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107</w:t>
            </w:r>
          </w:p>
        </w:tc>
        <w:tc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p>
            <w:pPr>
              <w:pStyle w:val="Compact"/>
              <w:jc w:val="left"/>
            </w:pPr>
            <w:r>
              <w:t xml:space="preserve">56.07476636</w:t>
            </w:r>
          </w:p>
        </w:tc>
        <w:tc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p>
            <w:pPr>
              <w:pStyle w:val="Compact"/>
              <w:jc w:val="left"/>
            </w:pPr>
            <w:r>
              <w:t xml:space="preserve">214</w:t>
            </w:r>
          </w:p>
        </w:tc>
        <w:tc>
          <w:p>
            <w:pPr>
              <w:pStyle w:val="Compact"/>
              <w:jc w:val="left"/>
            </w:pPr>
            <w:r>
              <w:t xml:space="preserve">151</w:t>
            </w:r>
          </w:p>
        </w:tc>
        <w:tc>
          <w:p>
            <w:pPr>
              <w:pStyle w:val="Compact"/>
              <w:jc w:val="left"/>
            </w:pPr>
            <w:r>
              <w:t xml:space="preserve">70.56074766</w:t>
            </w:r>
          </w:p>
        </w:tc>
      </w:tr>
    </w:tbl>
    <w:bookmarkEnd w:id="73"/>
    <w:bookmarkStart w:id="74" w:name="X08a7ee4da7bd91dacf0ecba620e9eae1aede21d"/>
    <w:p>
      <w:pPr>
        <w:pStyle w:val="Heading5"/>
      </w:pPr>
      <w:r>
        <w:t xml:space="preserve">table 4 - Tabulated results iso N1QL verses iso range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CBS iso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CBS iso range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CBC iso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CBC iso range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difference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1649</w:t>
            </w:r>
          </w:p>
        </w:tc>
        <w:tc>
          <w:p>
            <w:pPr>
              <w:pStyle w:val="Compact"/>
              <w:jc w:val="left"/>
            </w:pPr>
            <w:r>
              <w:t xml:space="preserve">1207</w:t>
            </w:r>
          </w:p>
        </w:tc>
        <w:tc>
          <w:p>
            <w:pPr>
              <w:pStyle w:val="Compact"/>
              <w:jc w:val="left"/>
            </w:pPr>
            <w:r>
              <w:t xml:space="preserve">442</w:t>
            </w:r>
          </w:p>
        </w:tc>
        <w:tc>
          <w:p>
            <w:pPr>
              <w:pStyle w:val="Compact"/>
              <w:jc w:val="left"/>
            </w:pPr>
            <w:r>
              <w:t xml:space="preserve">26.80412371</w:t>
            </w:r>
          </w:p>
        </w:tc>
        <w:tc>
          <w:p>
            <w:pPr>
              <w:pStyle w:val="Compact"/>
              <w:jc w:val="left"/>
            </w:pPr>
            <w:r>
              <w:t xml:space="preserve">4150</w:t>
            </w:r>
          </w:p>
        </w:tc>
        <w:tc>
          <w:p>
            <w:pPr>
              <w:pStyle w:val="Compact"/>
              <w:jc w:val="left"/>
            </w:pPr>
            <w:r>
              <w:t xml:space="preserve">1264</w:t>
            </w:r>
          </w:p>
        </w:tc>
        <w:tc>
          <w:p>
            <w:pPr>
              <w:pStyle w:val="Compact"/>
              <w:jc w:val="left"/>
            </w:pPr>
            <w:r>
              <w:t xml:space="preserve">2886</w:t>
            </w:r>
          </w:p>
        </w:tc>
        <w:tc>
          <w:p>
            <w:pPr>
              <w:pStyle w:val="Compact"/>
              <w:jc w:val="left"/>
            </w:pPr>
            <w:r>
              <w:t xml:space="preserve">69.54216867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1187</w:t>
            </w:r>
          </w:p>
        </w:tc>
        <w:tc>
          <w:p>
            <w:pPr>
              <w:pStyle w:val="Compact"/>
              <w:jc w:val="left"/>
            </w:pPr>
            <w:r>
              <w:t xml:space="preserve">817</w:t>
            </w:r>
          </w:p>
        </w:tc>
        <w:tc>
          <w:p>
            <w:pPr>
              <w:pStyle w:val="Compact"/>
              <w:jc w:val="left"/>
            </w:pPr>
            <w:r>
              <w:t xml:space="preserve">40.76846307</w:t>
            </w:r>
          </w:p>
        </w:tc>
        <w:tc>
          <w:p>
            <w:pPr>
              <w:pStyle w:val="Compact"/>
              <w:jc w:val="left"/>
            </w:pPr>
            <w:r>
              <w:t xml:space="preserve">4435</w:t>
            </w:r>
          </w:p>
        </w:tc>
        <w:tc>
          <w:p>
            <w:pPr>
              <w:pStyle w:val="Compact"/>
              <w:jc w:val="left"/>
            </w:pPr>
            <w:r>
              <w:t xml:space="preserve">1306</w:t>
            </w:r>
          </w:p>
        </w:tc>
        <w:tc>
          <w:p>
            <w:pPr>
              <w:pStyle w:val="Compact"/>
              <w:jc w:val="left"/>
            </w:pPr>
            <w:r>
              <w:t xml:space="preserve">3129</w:t>
            </w:r>
          </w:p>
        </w:tc>
        <w:tc>
          <w:p>
            <w:pPr>
              <w:pStyle w:val="Compact"/>
              <w:jc w:val="left"/>
            </w:pPr>
            <w:r>
              <w:t xml:space="preserve">70.5524239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11195</w:t>
            </w:r>
          </w:p>
        </w:tc>
        <w:tc>
          <w:p>
            <w:pPr>
              <w:pStyle w:val="Compact"/>
              <w:jc w:val="left"/>
            </w:pPr>
            <w:r>
              <w:t xml:space="preserve">1498</w:t>
            </w:r>
          </w:p>
        </w:tc>
        <w:tc>
          <w:p>
            <w:pPr>
              <w:pStyle w:val="Compact"/>
              <w:jc w:val="left"/>
            </w:pPr>
            <w:r>
              <w:t xml:space="preserve">9697</w:t>
            </w:r>
          </w:p>
        </w:tc>
        <w:tc>
          <w:p>
            <w:pPr>
              <w:pStyle w:val="Compact"/>
              <w:jc w:val="left"/>
            </w:pPr>
            <w:r>
              <w:t xml:space="preserve">86.61902635</w:t>
            </w:r>
          </w:p>
        </w:tc>
        <w:tc>
          <w:p>
            <w:pPr>
              <w:pStyle w:val="Compact"/>
              <w:jc w:val="left"/>
            </w:pPr>
            <w:r>
              <w:t xml:space="preserve">11268</w:t>
            </w:r>
          </w:p>
        </w:tc>
        <w:tc>
          <w:p>
            <w:pPr>
              <w:pStyle w:val="Compact"/>
              <w:jc w:val="left"/>
            </w:pPr>
            <w:r>
              <w:t xml:space="preserve">1594</w:t>
            </w:r>
          </w:p>
        </w:tc>
        <w:tc>
          <w:p>
            <w:pPr>
              <w:pStyle w:val="Compact"/>
              <w:jc w:val="left"/>
            </w:pPr>
            <w:r>
              <w:t xml:space="preserve">9674</w:t>
            </w:r>
          </w:p>
        </w:tc>
        <w:tc>
          <w:p>
            <w:pPr>
              <w:pStyle w:val="Compact"/>
              <w:jc w:val="left"/>
            </w:pPr>
            <w:r>
              <w:t xml:space="preserve">85.85374512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1711</w:t>
            </w:r>
          </w:p>
        </w:tc>
        <w:tc>
          <w:p>
            <w:pPr>
              <w:pStyle w:val="Compact"/>
              <w:jc w:val="left"/>
            </w:pPr>
            <w:r>
              <w:t xml:space="preserve">1240</w:t>
            </w:r>
          </w:p>
        </w:tc>
        <w:tc>
          <w:p>
            <w:pPr>
              <w:pStyle w:val="Compact"/>
              <w:jc w:val="left"/>
            </w:pPr>
            <w:r>
              <w:t xml:space="preserve">471</w:t>
            </w:r>
          </w:p>
        </w:tc>
        <w:tc>
          <w:p>
            <w:pPr>
              <w:pStyle w:val="Compact"/>
              <w:jc w:val="left"/>
            </w:pPr>
            <w:r>
              <w:t xml:space="preserve">27.52776154</w:t>
            </w:r>
          </w:p>
        </w:tc>
        <w:tc>
          <w:p>
            <w:pPr>
              <w:pStyle w:val="Compact"/>
              <w:jc w:val="left"/>
            </w:pPr>
            <w:r>
              <w:t xml:space="preserve">34599</w:t>
            </w:r>
          </w:p>
        </w:tc>
        <w:tc>
          <w:p>
            <w:pPr>
              <w:pStyle w:val="Compact"/>
              <w:jc w:val="left"/>
            </w:pPr>
            <w:r>
              <w:t xml:space="preserve">1398</w:t>
            </w:r>
          </w:p>
        </w:tc>
        <w:tc>
          <w:p>
            <w:pPr>
              <w:pStyle w:val="Compact"/>
              <w:jc w:val="left"/>
            </w:pPr>
            <w:r>
              <w:t xml:space="preserve">33201</w:t>
            </w:r>
          </w:p>
        </w:tc>
        <w:tc>
          <w:p>
            <w:pPr>
              <w:pStyle w:val="Compact"/>
              <w:jc w:val="left"/>
            </w:pPr>
            <w:r>
              <w:t xml:space="preserve">95.95942079</w:t>
            </w:r>
          </w:p>
        </w:tc>
      </w:tr>
    </w:tbl>
    <w:bookmarkEnd w:id="74"/>
    <w:bookmarkStart w:id="75" w:name="X9f3fd7e944cea225f485525c1697169ea432f2e"/>
    <w:p>
      <w:pPr>
        <w:pStyle w:val="Heading5"/>
      </w:pPr>
      <w:r>
        <w:t xml:space="preserve">table 5 - Tabulated results sql verses iso range N1QL verses key/value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SQL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CBS iso range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difference to sql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 diff 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9940</w:t>
            </w:r>
          </w:p>
        </w:tc>
        <w:tc>
          <w:p>
            <w:pPr>
              <w:pStyle w:val="Compact"/>
              <w:jc w:val="left"/>
            </w:pPr>
            <w:r>
              <w:t xml:space="preserve">3778</w:t>
            </w:r>
          </w:p>
        </w:tc>
        <w:tc>
          <w:p>
            <w:pPr>
              <w:pStyle w:val="Compact"/>
              <w:jc w:val="left"/>
            </w:pPr>
            <w:r>
              <w:t xml:space="preserve">6162</w:t>
            </w:r>
          </w:p>
        </w:tc>
        <w:tc>
          <w:p>
            <w:pPr>
              <w:pStyle w:val="Compact"/>
              <w:jc w:val="left"/>
            </w:pPr>
            <w:r>
              <w:t xml:space="preserve">61.99195171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1170</w:t>
            </w:r>
          </w:p>
        </w:tc>
        <w:tc>
          <w:p>
            <w:pPr>
              <w:pStyle w:val="Compact"/>
              <w:jc w:val="left"/>
            </w:pPr>
            <w:r>
              <w:t xml:space="preserve">1207</w:t>
            </w:r>
          </w:p>
        </w:tc>
        <w:tc>
          <w:p>
            <w:pPr>
              <w:pStyle w:val="Compact"/>
              <w:jc w:val="left"/>
            </w:pPr>
            <w:r>
              <w:t xml:space="preserve">-37</w:t>
            </w:r>
          </w:p>
        </w:tc>
        <w:tc>
          <w:p>
            <w:pPr>
              <w:pStyle w:val="Compact"/>
              <w:jc w:val="left"/>
            </w:pPr>
            <w:r>
              <w:t xml:space="preserve">-3.162393162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1160</w:t>
            </w:r>
          </w:p>
        </w:tc>
        <w:tc>
          <w:p>
            <w:pPr>
              <w:pStyle w:val="Compact"/>
              <w:jc w:val="left"/>
            </w:pPr>
            <w:r>
              <w:t xml:space="preserve">1187</w:t>
            </w:r>
          </w:p>
        </w:tc>
        <w:tc>
          <w:p>
            <w:pPr>
              <w:pStyle w:val="Compact"/>
              <w:jc w:val="left"/>
            </w:pPr>
            <w:r>
              <w:t xml:space="preserve">-27</w:t>
            </w:r>
          </w:p>
        </w:tc>
        <w:tc>
          <w:p>
            <w:pPr>
              <w:pStyle w:val="Compact"/>
              <w:jc w:val="left"/>
            </w:pPr>
            <w:r>
              <w:t xml:space="preserve">-2.327586207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4260</w:t>
            </w:r>
          </w:p>
        </w:tc>
        <w:tc>
          <w:p>
            <w:pPr>
              <w:pStyle w:val="Compact"/>
              <w:jc w:val="left"/>
            </w:pPr>
            <w:r>
              <w:t xml:space="preserve">1498</w:t>
            </w:r>
          </w:p>
        </w:tc>
        <w:tc>
          <w:p>
            <w:pPr>
              <w:pStyle w:val="Compact"/>
              <w:jc w:val="left"/>
            </w:pPr>
            <w:r>
              <w:t xml:space="preserve">2762</w:t>
            </w:r>
          </w:p>
        </w:tc>
        <w:tc>
          <w:p>
            <w:pPr>
              <w:pStyle w:val="Compact"/>
              <w:jc w:val="left"/>
            </w:pPr>
            <w:r>
              <w:t xml:space="preserve">64.83568075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</w:t>
            </w:r>
          </w:p>
        </w:tc>
        <w:tc>
          <w:p>
            <w:pPr>
              <w:pStyle w:val="Compact"/>
              <w:jc w:val="left"/>
            </w:pPr>
            <w:r>
              <w:t xml:space="preserve">SQL</w:t>
            </w:r>
          </w:p>
        </w:tc>
        <w:tc>
          <w:p>
            <w:pPr>
              <w:pStyle w:val="Compact"/>
              <w:jc w:val="left"/>
            </w:pPr>
            <w:r>
              <w:t xml:space="preserve">CBC keys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9940</w:t>
            </w:r>
          </w:p>
        </w:tc>
        <w:tc>
          <w:p>
            <w:pPr>
              <w:pStyle w:val="Compact"/>
              <w:jc w:val="left"/>
            </w:pPr>
            <w:r>
              <w:t xml:space="preserve">738</w:t>
            </w:r>
          </w:p>
        </w:tc>
        <w:tc>
          <w:p>
            <w:pPr>
              <w:pStyle w:val="Compact"/>
              <w:jc w:val="left"/>
            </w:pPr>
            <w:r>
              <w:t xml:space="preserve">9202</w:t>
            </w:r>
          </w:p>
        </w:tc>
        <w:tc>
          <w:p>
            <w:pPr>
              <w:pStyle w:val="Compact"/>
              <w:jc w:val="left"/>
            </w:pPr>
            <w:r>
              <w:t xml:space="preserve">92.57545272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1170</w:t>
            </w:r>
          </w:p>
        </w:tc>
        <w:tc>
          <w:p>
            <w:pPr>
              <w:pStyle w:val="Compact"/>
              <w:jc w:val="left"/>
            </w:pPr>
            <w:r>
              <w:t xml:space="preserve">1238</w:t>
            </w:r>
          </w:p>
        </w:tc>
        <w:tc>
          <w:p>
            <w:pPr>
              <w:pStyle w:val="Compact"/>
              <w:jc w:val="left"/>
            </w:pPr>
            <w:r>
              <w:t xml:space="preserve">-68</w:t>
            </w:r>
          </w:p>
        </w:tc>
        <w:tc>
          <w:p>
            <w:pPr>
              <w:pStyle w:val="Compact"/>
              <w:jc w:val="left"/>
            </w:pPr>
            <w:r>
              <w:t xml:space="preserve">-5.811965812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1160</w:t>
            </w:r>
          </w:p>
        </w:tc>
        <w:tc>
          <w:p>
            <w:pPr>
              <w:pStyle w:val="Compact"/>
              <w:jc w:val="left"/>
            </w:pPr>
            <w:r>
              <w:t xml:space="preserve">1255</w:t>
            </w:r>
          </w:p>
        </w:tc>
        <w:tc>
          <w:p>
            <w:pPr>
              <w:pStyle w:val="Compact"/>
              <w:jc w:val="left"/>
            </w:pPr>
            <w:r>
              <w:t xml:space="preserve">-95</w:t>
            </w:r>
          </w:p>
        </w:tc>
        <w:tc>
          <w:p>
            <w:pPr>
              <w:pStyle w:val="Compact"/>
              <w:jc w:val="left"/>
            </w:pPr>
            <w:r>
              <w:t xml:space="preserve">-8.189655172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4260</w:t>
            </w:r>
          </w:p>
        </w:tc>
        <w:tc>
          <w:p>
            <w:pPr>
              <w:pStyle w:val="Compact"/>
              <w:jc w:val="left"/>
            </w:pPr>
            <w:r>
              <w:t xml:space="preserve">1987</w:t>
            </w:r>
          </w:p>
        </w:tc>
        <w:tc>
          <w:p>
            <w:pPr>
              <w:pStyle w:val="Compact"/>
              <w:jc w:val="left"/>
            </w:pPr>
            <w:r>
              <w:t xml:space="preserve">2273</w:t>
            </w:r>
          </w:p>
        </w:tc>
        <w:tc>
          <w:p>
            <w:pPr>
              <w:pStyle w:val="Compact"/>
              <w:jc w:val="left"/>
            </w:pPr>
            <w:r>
              <w:t xml:space="preserve">53.35680751</w:t>
            </w:r>
          </w:p>
        </w:tc>
      </w:tr>
    </w:tbl>
    <w:bookmarkEnd w:id="75"/>
    <w:bookmarkStart w:id="76" w:name="Xcf5931a3946aa1d20b457c494bd7ae853a5f7ef"/>
    <w:p>
      <w:pPr>
        <w:pStyle w:val="Heading5"/>
      </w:pPr>
      <w:r>
        <w:t xml:space="preserve">table 6 - Tabulated results N1Ql kv query single node verses cluster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CBS keys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CBC keys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CBC - CBS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729</w:t>
            </w:r>
          </w:p>
        </w:tc>
        <w:tc>
          <w:p>
            <w:pPr>
              <w:pStyle w:val="Compact"/>
              <w:jc w:val="left"/>
            </w:pPr>
            <w:r>
              <w:t xml:space="preserve">738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1.219512195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1158</w:t>
            </w:r>
          </w:p>
        </w:tc>
        <w:tc>
          <w:p>
            <w:pPr>
              <w:pStyle w:val="Compact"/>
              <w:jc w:val="left"/>
            </w:pPr>
            <w:r>
              <w:t xml:space="preserve">1238</w:t>
            </w:r>
          </w:p>
        </w:tc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6.462035541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1175</w:t>
            </w:r>
          </w:p>
        </w:tc>
        <w:tc>
          <w:p>
            <w:pPr>
              <w:pStyle w:val="Compact"/>
              <w:jc w:val="left"/>
            </w:pPr>
            <w:r>
              <w:t xml:space="preserve">1255</w:t>
            </w:r>
          </w:p>
        </w:tc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6.374501992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1803</w:t>
            </w:r>
          </w:p>
        </w:tc>
        <w:tc>
          <w:p>
            <w:pPr>
              <w:pStyle w:val="Compact"/>
              <w:jc w:val="left"/>
            </w:pPr>
            <w:r>
              <w:t xml:space="preserve">1987</w:t>
            </w:r>
          </w:p>
        </w:tc>
        <w:tc>
          <w:p>
            <w:pPr>
              <w:pStyle w:val="Compact"/>
              <w:jc w:val="left"/>
            </w:pPr>
            <w:r>
              <w:t xml:space="preserve">184</w:t>
            </w:r>
          </w:p>
        </w:tc>
        <w:tc>
          <w:p>
            <w:pPr>
              <w:pStyle w:val="Compact"/>
              <w:jc w:val="left"/>
            </w:pPr>
            <w:r>
              <w:t xml:space="preserve">9.260191243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1310</w:t>
            </w:r>
          </w:p>
        </w:tc>
        <w:tc>
          <w:p>
            <w:pPr>
              <w:pStyle w:val="Compact"/>
              <w:jc w:val="left"/>
            </w:pPr>
            <w:r>
              <w:t xml:space="preserve">1244</w:t>
            </w:r>
          </w:p>
        </w:tc>
        <w:tc>
          <w:p>
            <w:pPr>
              <w:pStyle w:val="Compact"/>
              <w:jc w:val="left"/>
            </w:pPr>
            <w:r>
              <w:t xml:space="preserve">-66</w:t>
            </w:r>
          </w:p>
        </w:tc>
        <w:tc>
          <w:p>
            <w:pPr>
              <w:pStyle w:val="Compact"/>
              <w:jc w:val="left"/>
            </w:pPr>
            <w:r>
              <w:t xml:space="preserve">-5.305466238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1146</w:t>
            </w:r>
          </w:p>
        </w:tc>
        <w:tc>
          <w:p>
            <w:pPr>
              <w:pStyle w:val="Compact"/>
              <w:jc w:val="left"/>
            </w:pPr>
            <w:r>
              <w:t xml:space="preserve">1139</w:t>
            </w:r>
          </w:p>
        </w:tc>
        <w:tc>
          <w:p>
            <w:pPr>
              <w:pStyle w:val="Compact"/>
              <w:jc w:val="left"/>
            </w:pPr>
            <w:r>
              <w:t xml:space="preserve">-7</w:t>
            </w:r>
          </w:p>
        </w:tc>
        <w:tc>
          <w:p>
            <w:pPr>
              <w:pStyle w:val="Compact"/>
              <w:jc w:val="left"/>
            </w:pPr>
            <w:r>
              <w:t xml:space="preserve">-0.6145741879</w:t>
            </w:r>
          </w:p>
        </w:tc>
      </w:tr>
    </w:tbl>
    <w:bookmarkEnd w:id="76"/>
    <w:bookmarkStart w:id="77" w:name="X246a17d95dea5adb05036cd2ffbc8af709f3785"/>
    <w:p>
      <w:pPr>
        <w:pStyle w:val="Heading5"/>
      </w:pPr>
      <w:r>
        <w:t xml:space="preserve">table 7 - Tabulated results sizes in bytes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record 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size in bytes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test_1_cached_sql.sh</w:t>
            </w:r>
          </w:p>
        </w:tc>
        <w:tc>
          <w:p>
            <w:pPr>
              <w:pStyle w:val="Compact"/>
              <w:jc w:val="right"/>
            </w:pPr>
            <w:r>
              <w:t xml:space="preserve">848</w:t>
            </w:r>
          </w:p>
        </w:tc>
        <w:tc>
          <w:p>
            <w:pPr>
              <w:pStyle w:val="Compact"/>
              <w:jc w:val="right"/>
            </w:pPr>
            <w:r>
              <w:t xml:space="preserve">1.55E+05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test_1_sql.sh</w:t>
            </w:r>
          </w:p>
        </w:tc>
        <w:tc>
          <w:p>
            <w:pPr>
              <w:pStyle w:val="Compact"/>
              <w:jc w:val="right"/>
            </w:pPr>
            <w:r>
              <w:t xml:space="preserve">848</w:t>
            </w:r>
          </w:p>
        </w:tc>
        <w:tc>
          <w:p>
            <w:pPr>
              <w:pStyle w:val="Compact"/>
              <w:jc w:val="right"/>
            </w:pPr>
            <w:r>
              <w:t xml:space="preserve">1.53E+05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test_2_cached_sql.sh</w:t>
            </w:r>
          </w:p>
        </w:tc>
        <w:tc>
          <w:p>
            <w:pPr>
              <w:pStyle w:val="Compact"/>
              <w:jc w:val="right"/>
            </w:pPr>
            <w:r>
              <w:t xml:space="preserve">16960</w:t>
            </w:r>
          </w:p>
        </w:tc>
        <w:tc>
          <w:p>
            <w:pPr>
              <w:pStyle w:val="Compact"/>
              <w:jc w:val="right"/>
            </w:pPr>
            <w:r>
              <w:t xml:space="preserve">3.10E+06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test_2_sql.sh</w:t>
            </w:r>
          </w:p>
        </w:tc>
        <w:tc>
          <w:p>
            <w:pPr>
              <w:pStyle w:val="Compact"/>
              <w:jc w:val="right"/>
            </w:pPr>
            <w:r>
              <w:t xml:space="preserve">16960</w:t>
            </w:r>
          </w:p>
        </w:tc>
        <w:tc>
          <w:p>
            <w:pPr>
              <w:pStyle w:val="Compact"/>
              <w:jc w:val="right"/>
            </w:pPr>
            <w:r>
              <w:t xml:space="preserve">3.10E+06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test_3_sql.sh</w:t>
            </w:r>
          </w:p>
        </w:tc>
        <w:tc>
          <w:p>
            <w:pPr>
              <w:pStyle w:val="Compact"/>
              <w:jc w:val="right"/>
            </w:pPr>
            <w:r>
              <w:t xml:space="preserve">28718</w:t>
            </w:r>
          </w:p>
        </w:tc>
        <w:tc>
          <w:p>
            <w:pPr>
              <w:pStyle w:val="Compact"/>
              <w:jc w:val="right"/>
            </w:pPr>
            <w:r>
              <w:t xml:space="preserve">5.20E+06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test_4_sql.sh</w:t>
            </w:r>
          </w:p>
        </w:tc>
        <w:tc>
          <w:p>
            <w:pPr>
              <w:pStyle w:val="Compact"/>
              <w:jc w:val="right"/>
            </w:pPr>
            <w:r>
              <w:t xml:space="preserve">28718</w:t>
            </w:r>
          </w:p>
        </w:tc>
        <w:tc>
          <w:p>
            <w:pPr>
              <w:pStyle w:val="Compact"/>
              <w:jc w:val="right"/>
            </w:pPr>
            <w:r>
              <w:t xml:space="preserve">5.20E+06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test_5_sql.sh</w:t>
            </w:r>
          </w:p>
        </w:tc>
        <w:tc>
          <w:p>
            <w:pPr>
              <w:pStyle w:val="Compact"/>
              <w:jc w:val="right"/>
            </w:pPr>
            <w:r>
              <w:t xml:space="preserve">2168</w:t>
            </w:r>
          </w:p>
        </w:tc>
        <w:tc>
          <w:p>
            <w:pPr>
              <w:pStyle w:val="Compact"/>
              <w:jc w:val="right"/>
            </w:pPr>
            <w:r>
              <w:t xml:space="preserve">4.10E+05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test_6_sql.sh</w:t>
            </w:r>
          </w:p>
        </w:tc>
        <w:tc>
          <w:p>
            <w:pPr>
              <w:pStyle w:val="Compact"/>
              <w:jc w:val="right"/>
            </w:pPr>
            <w:r>
              <w:t xml:space="preserve">28718</w:t>
            </w:r>
          </w:p>
        </w:tc>
        <w:tc>
          <w:p>
            <w:pPr>
              <w:pStyle w:val="Compact"/>
              <w:jc w:val="right"/>
            </w:pPr>
            <w:r>
              <w:t xml:space="preserve">5.80E+06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test_9_sql.sh</w:t>
            </w:r>
          </w:p>
        </w:tc>
        <w:tc>
          <w:p>
            <w:pPr>
              <w:pStyle w:val="Compact"/>
              <w:jc w:val="right"/>
            </w:pPr>
            <w:r>
              <w:t xml:space="preserve">28718</w:t>
            </w:r>
          </w:p>
        </w:tc>
        <w:tc>
          <w:p>
            <w:pPr>
              <w:pStyle w:val="Compact"/>
              <w:jc w:val="right"/>
            </w:pPr>
            <w:r>
              <w:t xml:space="preserve">5.20E+06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test_1_epoch_cb.sh</w:t>
            </w:r>
          </w:p>
        </w:tc>
        <w:tc>
          <w:p>
            <w:pPr>
              <w:pStyle w:val="Compact"/>
              <w:jc w:val="right"/>
            </w:pPr>
            <w:r>
              <w:t xml:space="preserve">848</w:t>
            </w:r>
          </w:p>
        </w:tc>
        <w:tc>
          <w:p>
            <w:pPr>
              <w:pStyle w:val="Compact"/>
              <w:jc w:val="right"/>
            </w:pPr>
            <w:r>
              <w:t xml:space="preserve">3.82E+05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test_1_iso_cb.sh</w:t>
            </w:r>
          </w:p>
        </w:tc>
        <w:tc>
          <w:p>
            <w:pPr>
              <w:pStyle w:val="Compact"/>
              <w:jc w:val="right"/>
            </w:pPr>
            <w:r>
              <w:t xml:space="preserve">848</w:t>
            </w:r>
          </w:p>
        </w:tc>
        <w:tc>
          <w:p>
            <w:pPr>
              <w:pStyle w:val="Compact"/>
              <w:jc w:val="right"/>
            </w:pPr>
            <w:r>
              <w:t xml:space="preserve">3.82E+05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test_1_matchcached_cb.sh</w:t>
            </w:r>
          </w:p>
        </w:tc>
        <w:tc>
          <w:p>
            <w:pPr>
              <w:pStyle w:val="Compact"/>
              <w:jc w:val="right"/>
            </w:pPr>
            <w:r>
              <w:t xml:space="preserve">848</w:t>
            </w:r>
          </w:p>
        </w:tc>
        <w:tc>
          <w:p>
            <w:pPr>
              <w:pStyle w:val="Compact"/>
              <w:jc w:val="right"/>
            </w:pPr>
            <w:r>
              <w:t xml:space="preserve">3.82E+05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test_2_cb.sh</w:t>
            </w:r>
          </w:p>
        </w:tc>
        <w:tc>
          <w:p>
            <w:pPr>
              <w:pStyle w:val="Compact"/>
              <w:jc w:val="right"/>
            </w:pPr>
            <w:r>
              <w:t xml:space="preserve">16960</w:t>
            </w:r>
          </w:p>
        </w:tc>
        <w:tc>
          <w:p>
            <w:pPr>
              <w:pStyle w:val="Compact"/>
              <w:jc w:val="right"/>
            </w:pPr>
            <w:r>
              <w:t xml:space="preserve">7.63E+06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test_2_keys_cb.sh</w:t>
            </w:r>
          </w:p>
        </w:tc>
        <w:tc>
          <w:p>
            <w:pPr>
              <w:pStyle w:val="Compact"/>
              <w:jc w:val="right"/>
            </w:pPr>
            <w:r>
              <w:t xml:space="preserve">16960</w:t>
            </w:r>
          </w:p>
        </w:tc>
        <w:tc>
          <w:p>
            <w:pPr>
              <w:pStyle w:val="Compact"/>
              <w:jc w:val="right"/>
            </w:pPr>
            <w:r>
              <w:t xml:space="preserve">7.63E+06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test_2_matchcached_cb.sh</w:t>
            </w:r>
          </w:p>
        </w:tc>
        <w:tc>
          <w:p>
            <w:pPr>
              <w:pStyle w:val="Compact"/>
              <w:jc w:val="right"/>
            </w:pPr>
            <w:r>
              <w:t xml:space="preserve">16960</w:t>
            </w:r>
          </w:p>
        </w:tc>
        <w:tc>
          <w:p>
            <w:pPr>
              <w:pStyle w:val="Compact"/>
              <w:jc w:val="right"/>
            </w:pPr>
            <w:r>
              <w:t xml:space="preserve">7.63E+06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test_3_iso_cb.sh</w:t>
            </w:r>
          </w:p>
        </w:tc>
        <w:tc>
          <w:p>
            <w:pPr>
              <w:pStyle w:val="Compact"/>
              <w:jc w:val="right"/>
            </w:pPr>
            <w:r>
              <w:t xml:space="preserve">28718</w:t>
            </w:r>
          </w:p>
        </w:tc>
        <w:tc>
          <w:p>
            <w:pPr>
              <w:pStyle w:val="Compact"/>
              <w:jc w:val="right"/>
            </w:pPr>
            <w:r>
              <w:t xml:space="preserve">1.29E+07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test_3_iso_range_cb.sh</w:t>
            </w:r>
          </w:p>
        </w:tc>
        <w:tc>
          <w:p>
            <w:pPr>
              <w:pStyle w:val="Compact"/>
              <w:jc w:val="right"/>
            </w:pPr>
            <w:r>
              <w:t xml:space="preserve">28718</w:t>
            </w:r>
          </w:p>
        </w:tc>
        <w:tc>
          <w:p>
            <w:pPr>
              <w:pStyle w:val="Compact"/>
              <w:jc w:val="right"/>
            </w:pPr>
            <w:r>
              <w:t xml:space="preserve">1.29E+07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test_3_keys_cb.sh</w:t>
            </w:r>
          </w:p>
        </w:tc>
        <w:tc>
          <w:p>
            <w:pPr>
              <w:pStyle w:val="Compact"/>
              <w:jc w:val="right"/>
            </w:pPr>
            <w:r>
              <w:t xml:space="preserve">28718</w:t>
            </w:r>
          </w:p>
        </w:tc>
        <w:tc>
          <w:p>
            <w:pPr>
              <w:pStyle w:val="Compact"/>
              <w:jc w:val="right"/>
            </w:pPr>
            <w:r>
              <w:t xml:space="preserve">1.29E+07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test_4_iso_cb.sh</w:t>
            </w:r>
          </w:p>
        </w:tc>
        <w:tc>
          <w:p>
            <w:pPr>
              <w:pStyle w:val="Compact"/>
              <w:jc w:val="right"/>
            </w:pPr>
            <w:r>
              <w:t xml:space="preserve">28718</w:t>
            </w:r>
          </w:p>
        </w:tc>
        <w:tc>
          <w:p>
            <w:pPr>
              <w:pStyle w:val="Compact"/>
              <w:jc w:val="right"/>
            </w:pPr>
            <w:r>
              <w:t xml:space="preserve">1.29E+07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test_4_iso_range_cb.sh</w:t>
            </w:r>
          </w:p>
        </w:tc>
        <w:tc>
          <w:p>
            <w:pPr>
              <w:pStyle w:val="Compact"/>
              <w:jc w:val="right"/>
            </w:pPr>
            <w:r>
              <w:t xml:space="preserve">28718</w:t>
            </w:r>
          </w:p>
        </w:tc>
        <w:tc>
          <w:p>
            <w:pPr>
              <w:pStyle w:val="Compact"/>
              <w:jc w:val="right"/>
            </w:pPr>
            <w:r>
              <w:t xml:space="preserve">1.29E+07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test_4_keys_cb.sh</w:t>
            </w:r>
          </w:p>
        </w:tc>
        <w:tc>
          <w:p>
            <w:pPr>
              <w:pStyle w:val="Compact"/>
              <w:jc w:val="right"/>
            </w:pPr>
            <w:r>
              <w:t xml:space="preserve">28718</w:t>
            </w:r>
          </w:p>
        </w:tc>
        <w:tc>
          <w:p>
            <w:pPr>
              <w:pStyle w:val="Compact"/>
              <w:jc w:val="right"/>
            </w:pPr>
            <w:r>
              <w:t xml:space="preserve">1.29E+07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test_5_iso_cb.sh</w:t>
            </w:r>
          </w:p>
        </w:tc>
        <w:tc>
          <w:p>
            <w:pPr>
              <w:pStyle w:val="Compact"/>
              <w:jc w:val="right"/>
            </w:pPr>
            <w:r>
              <w:t xml:space="preserve">2168</w:t>
            </w:r>
          </w:p>
        </w:tc>
        <w:tc>
          <w:p>
            <w:pPr>
              <w:pStyle w:val="Compact"/>
              <w:jc w:val="right"/>
            </w:pPr>
            <w:r>
              <w:t xml:space="preserve">9.77E+05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test_5_iso_range_cb.sh</w:t>
            </w:r>
          </w:p>
        </w:tc>
        <w:tc>
          <w:p>
            <w:pPr>
              <w:pStyle w:val="Compact"/>
              <w:jc w:val="right"/>
            </w:pPr>
            <w:r>
              <w:t xml:space="preserve">2168</w:t>
            </w:r>
          </w:p>
        </w:tc>
        <w:tc>
          <w:p>
            <w:pPr>
              <w:pStyle w:val="Compact"/>
              <w:jc w:val="right"/>
            </w:pPr>
            <w:r>
              <w:t xml:space="preserve">9.77E+05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test_5_keys_cb.sh</w:t>
            </w:r>
          </w:p>
        </w:tc>
        <w:tc>
          <w:p>
            <w:pPr>
              <w:pStyle w:val="Compact"/>
              <w:jc w:val="right"/>
            </w:pPr>
            <w:r>
              <w:t xml:space="preserve">2168</w:t>
            </w:r>
          </w:p>
        </w:tc>
        <w:tc>
          <w:p>
            <w:pPr>
              <w:pStyle w:val="Compact"/>
              <w:jc w:val="right"/>
            </w:pPr>
            <w:r>
              <w:t xml:space="preserve">9.77E+05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test_6_iso_cb.sh</w:t>
            </w:r>
          </w:p>
        </w:tc>
        <w:tc>
          <w:p>
            <w:pPr>
              <w:pStyle w:val="Compact"/>
              <w:jc w:val="right"/>
            </w:pPr>
            <w:r>
              <w:t xml:space="preserve">27636</w:t>
            </w:r>
          </w:p>
        </w:tc>
        <w:tc>
          <w:p>
            <w:pPr>
              <w:pStyle w:val="Compact"/>
              <w:jc w:val="right"/>
            </w:pPr>
            <w:r>
              <w:t xml:space="preserve">1.48E+07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test_6_iso_range_cb.sh</w:t>
            </w:r>
          </w:p>
        </w:tc>
        <w:tc>
          <w:p>
            <w:pPr>
              <w:pStyle w:val="Compact"/>
              <w:jc w:val="right"/>
            </w:pPr>
            <w:r>
              <w:t xml:space="preserve">27636</w:t>
            </w:r>
          </w:p>
        </w:tc>
        <w:tc>
          <w:p>
            <w:pPr>
              <w:pStyle w:val="Compact"/>
              <w:jc w:val="right"/>
            </w:pPr>
            <w:r>
              <w:t xml:space="preserve">1.48E+07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test_6_keys_cb.sh</w:t>
            </w:r>
          </w:p>
        </w:tc>
        <w:tc>
          <w:p>
            <w:pPr>
              <w:pStyle w:val="Compact"/>
              <w:jc w:val="right"/>
            </w:pPr>
            <w:r>
              <w:t xml:space="preserve">27636</w:t>
            </w:r>
          </w:p>
        </w:tc>
        <w:tc>
          <w:p>
            <w:pPr>
              <w:pStyle w:val="Compact"/>
              <w:jc w:val="right"/>
            </w:pPr>
            <w:r>
              <w:t xml:space="preserve">1.48E+07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test_9_keys_cb.sh</w:t>
            </w:r>
          </w:p>
        </w:tc>
        <w:tc>
          <w:p>
            <w:pPr>
              <w:pStyle w:val="Compact"/>
              <w:jc w:val="right"/>
            </w:pPr>
            <w:r>
              <w:t xml:space="preserve">27636</w:t>
            </w:r>
          </w:p>
        </w:tc>
        <w:tc>
          <w:p>
            <w:pPr>
              <w:pStyle w:val="Compact"/>
              <w:jc w:val="right"/>
            </w:pPr>
            <w:r>
              <w:t xml:space="preserve">1.24E+07</w:t>
            </w:r>
          </w:p>
        </w:tc>
      </w:tr>
    </w:tbl>
    <w:bookmarkEnd w:id="77"/>
    <w:bookmarkEnd w:id="78"/>
    <w:bookmarkEnd w:id="79"/>
    <w:bookmarkStart w:id="87" w:name="observations"/>
    <w:p>
      <w:pPr>
        <w:pStyle w:val="Heading2"/>
      </w:pPr>
      <w:r>
        <w:t xml:space="preserve">Observations</w:t>
      </w:r>
    </w:p>
    <w:bookmarkStart w:id="81" w:name="corrrelation-to-couchbase-best-practices"/>
    <w:p>
      <w:pPr>
        <w:pStyle w:val="Heading3"/>
      </w:pPr>
      <w:r>
        <w:t xml:space="preserve">Corrrelation to Couchbase best practices</w:t>
      </w:r>
    </w:p>
    <w:p>
      <w:pPr>
        <w:pStyle w:val="FirstParagraph"/>
      </w:pPr>
      <w:r>
        <w:t xml:space="preserve">Many of these results corraborate Couchbase best practices. For example this document</w:t>
      </w:r>
      <w:r>
        <w:t xml:space="preserve"> </w:t>
      </w:r>
      <w:hyperlink r:id="rId80">
        <w:r>
          <w:rPr>
            <w:rStyle w:val="Hyperlink"/>
          </w:rPr>
          <w:t xml:space="preserve">Couchbase Querying Data</w:t>
        </w:r>
      </w:hyperlink>
      <w:r>
        <w:t xml:space="preserve"> </w:t>
      </w:r>
      <w:r>
        <w:t xml:space="preserve">clearly states that using key value queries is the most performant type of query.</w:t>
      </w:r>
    </w:p>
    <w:p>
      <w:pPr>
        <w:pStyle w:val="SourceCode"/>
      </w:pPr>
      <w:r>
        <w:rPr>
          <w:rStyle w:val="VerbatimChar"/>
        </w:rPr>
        <w:t xml:space="preserve">This method is restrictive as you can use this method only if you have the document </w:t>
      </w:r>
      <w:r>
        <w:br/>
      </w:r>
      <w:r>
        <w:rPr>
          <w:rStyle w:val="VerbatimChar"/>
        </w:rPr>
        <w:t xml:space="preserve">keys in your hand. However, it is the fastest way to retrieve data. </w:t>
      </w:r>
    </w:p>
    <w:p>
      <w:pPr>
        <w:pStyle w:val="FirstParagraph"/>
      </w:pPr>
      <w:r>
        <w:t xml:space="preserve">The difference with this document schema is that we can derive the keys algorithmically, so</w:t>
      </w:r>
      <w:r>
        <w:t xml:space="preserve"> </w:t>
      </w:r>
      <w:r>
        <w:t xml:space="preserve">we will always have the keys (or the ability to create them) "on hand".</w:t>
      </w:r>
      <w:r>
        <w:t xml:space="preserve"> </w:t>
      </w:r>
      <w:r>
        <w:t xml:space="preserve">This depends on using a dependable algorithm for ingesting the data as well as retrieving it.</w:t>
      </w:r>
      <w:r>
        <w:t xml:space="preserve"> </w:t>
      </w:r>
      <w:r>
        <w:t xml:space="preserve">I suggest that for MET style data (and I suspect all meteorological verification data)</w:t>
      </w:r>
      <w:r>
        <w:t xml:space="preserve"> </w:t>
      </w:r>
      <w:r>
        <w:t xml:space="preserve">this technique is very relevant.</w:t>
      </w:r>
      <w:r>
        <w:t xml:space="preserve"> </w:t>
      </w:r>
      <w:r>
        <w:rPr>
          <w:b/>
        </w:rPr>
        <w:t xml:space="preserve">The algorithms that are to be used for creating</w:t>
      </w:r>
      <w:r>
        <w:rPr>
          <w:b/>
        </w:rPr>
        <w:t xml:space="preserve"> </w:t>
      </w:r>
      <w:r>
        <w:rPr>
          <w:b/>
        </w:rPr>
        <w:t xml:space="preserve">the keys should be part of the metadata for the document store.</w:t>
      </w:r>
      <w:r>
        <w:t xml:space="preserve"> </w:t>
      </w:r>
      <w:r>
        <w:t xml:space="preserve">The test cases themselves do provide examples of deriving keys algorithmically.</w:t>
      </w:r>
      <w:r>
        <w:t xml:space="preserve"> </w:t>
      </w:r>
      <w:r>
        <w:t xml:space="preserve">The algorithms (at least for this dataset) are simple concatenations.</w:t>
      </w:r>
    </w:p>
    <w:bookmarkEnd w:id="81"/>
    <w:bookmarkStart w:id="82" w:name="key-value-queries-1"/>
    <w:p>
      <w:pPr>
        <w:pStyle w:val="Heading3"/>
      </w:pPr>
      <w:r>
        <w:t xml:space="preserve">Key Value queries</w:t>
      </w:r>
    </w:p>
    <w:p>
      <w:pPr>
        <w:pStyle w:val="FirstParagraph"/>
      </w:pPr>
      <w:r>
        <w:t xml:space="preserve">The tests demonstrate (see table 5) The quickest queries are usually using keys.</w:t>
      </w:r>
      <w:r>
        <w:t xml:space="preserve"> </w:t>
      </w:r>
      <w:r>
        <w:t xml:space="preserve">However, there were two tests (3 and 4) where it was close. There will be times where the</w:t>
      </w:r>
      <w:r>
        <w:t xml:space="preserve"> </w:t>
      </w:r>
      <w:r>
        <w:t xml:space="preserve">dataset can be adequately qualified with a subselect or other means whereby</w:t>
      </w:r>
      <w:r>
        <w:t xml:space="preserve"> </w:t>
      </w:r>
      <w:r>
        <w:t xml:space="preserve">a straight N1QL query based on predicates will be sufficient. It will depend on the data.</w:t>
      </w:r>
      <w:r>
        <w:t xml:space="preserve"> </w:t>
      </w:r>
      <w:r>
        <w:t xml:space="preserve">But there were never times where the straight SQL or N1QL query was dramatically better than the key value query.</w:t>
      </w:r>
      <w:r>
        <w:t xml:space="preserve"> </w:t>
      </w:r>
      <w:r>
        <w:t xml:space="preserve">That said there will be many times that an N1QL is desired and performant enough.</w:t>
      </w:r>
    </w:p>
    <w:bookmarkEnd w:id="82"/>
    <w:bookmarkStart w:id="83" w:name="uncached-sql-verses-cached-sql"/>
    <w:p>
      <w:pPr>
        <w:pStyle w:val="Heading3"/>
      </w:pPr>
      <w:r>
        <w:t xml:space="preserve">Uncached SQL verses cached SQL</w:t>
      </w:r>
    </w:p>
    <w:p>
      <w:pPr>
        <w:pStyle w:val="FirstParagraph"/>
      </w:pPr>
      <w:r>
        <w:t xml:space="preserve">See table 2. There was not a noticeable difference between cached and uncached SQL queries. This might be</w:t>
      </w:r>
      <w:r>
        <w:t xml:space="preserve"> </w:t>
      </w:r>
      <w:r>
        <w:t xml:space="preserve">because the datasets retrieved were quite large in these tests.</w:t>
      </w:r>
    </w:p>
    <w:bookmarkEnd w:id="83"/>
    <w:bookmarkStart w:id="84" w:name="iso-dates-verses-epochs"/>
    <w:p>
      <w:pPr>
        <w:pStyle w:val="Heading3"/>
      </w:pPr>
      <w:r>
        <w:t xml:space="preserve">ISO dates verses epochs.</w:t>
      </w:r>
    </w:p>
    <w:p>
      <w:pPr>
        <w:pStyle w:val="FirstParagraph"/>
      </w:pPr>
      <w:r>
        <w:t xml:space="preserve">With these tests epochs are always faster than querying by ISO dates. I suspect</w:t>
      </w:r>
      <w:r>
        <w:t xml:space="preserve"> </w:t>
      </w:r>
      <w:r>
        <w:t xml:space="preserve">that will always be true, because epochs are ordinal integers. The tests</w:t>
      </w:r>
      <w:r>
        <w:t xml:space="preserve"> </w:t>
      </w:r>
      <w:r>
        <w:t xml:space="preserve">indicate that the difference is substantive, see table 3, epoch based queries are more than twice as fast. Considering</w:t>
      </w:r>
      <w:r>
        <w:t xml:space="preserve"> </w:t>
      </w:r>
      <w:r>
        <w:t xml:space="preserve">that almost all meteorological verification data is date and time based, but never sub-second</w:t>
      </w:r>
      <w:r>
        <w:t xml:space="preserve"> </w:t>
      </w:r>
      <w:r>
        <w:t xml:space="preserve">times it makes good sense to base queries on epochs.</w:t>
      </w:r>
      <w:r>
        <w:t xml:space="preserve"> </w:t>
      </w:r>
      <w:r>
        <w:rPr>
          <w:b/>
        </w:rPr>
        <w:t xml:space="preserve">NOTE:</w:t>
      </w:r>
      <w:r>
        <w:t xml:space="preserve"> </w:t>
      </w:r>
      <w:r>
        <w:t xml:space="preserve">That does not mean that isn't a good idea to ingest iso dates into the documents,</w:t>
      </w:r>
      <w:r>
        <w:t xml:space="preserve"> </w:t>
      </w:r>
      <w:r>
        <w:t xml:space="preserve">as there may be good reasons for doing that, just don't query by them. Always have epochs along with the</w:t>
      </w:r>
      <w:r>
        <w:t xml:space="preserve"> </w:t>
      </w:r>
      <w:r>
        <w:t xml:space="preserve">dates to qualify the query.</w:t>
      </w:r>
    </w:p>
    <w:bookmarkEnd w:id="84"/>
    <w:bookmarkStart w:id="85" w:name="ranges-verses-arrays-of-dates"/>
    <w:p>
      <w:pPr>
        <w:pStyle w:val="Heading3"/>
      </w:pPr>
      <w:r>
        <w:t xml:space="preserve">Ranges verses arrays of dates</w:t>
      </w:r>
    </w:p>
    <w:p>
      <w:pPr>
        <w:pStyle w:val="FirstParagraph"/>
      </w:pPr>
      <w:r>
        <w:t xml:space="preserve">Ranges are faster than explicit arrays of dates. See table 4. For tests 3 and 6</w:t>
      </w:r>
      <w:r>
        <w:t xml:space="preserve"> </w:t>
      </w:r>
      <w:r>
        <w:t xml:space="preserve">the range queries were nearly 4 times faster. When given a choice of formulating</w:t>
      </w:r>
      <w:r>
        <w:t xml:space="preserve"> </w:t>
      </w:r>
      <w:r>
        <w:t xml:space="preserve">a query a date/time range with epochs might be the fater way to go. This does mean</w:t>
      </w:r>
      <w:r>
        <w:t xml:space="preserve"> </w:t>
      </w:r>
      <w:r>
        <w:t xml:space="preserve">that interval processing and processing holes in the data might require extra code in the</w:t>
      </w:r>
      <w:r>
        <w:t xml:space="preserve"> </w:t>
      </w:r>
      <w:r>
        <w:t xml:space="preserve">data processing. That is an application decision, but ranges appear to be faster.</w:t>
      </w:r>
    </w:p>
    <w:bookmarkEnd w:id="85"/>
    <w:bookmarkStart w:id="86" w:name="data-scaling"/>
    <w:p>
      <w:pPr>
        <w:pStyle w:val="Heading3"/>
      </w:pPr>
      <w:r>
        <w:t xml:space="preserve">Data scaling</w:t>
      </w:r>
    </w:p>
    <w:p>
      <w:pPr>
        <w:pStyle w:val="FirstParagraph"/>
      </w:pPr>
      <w:r>
        <w:t xml:space="preserve">The addition of more data to the cluster did not negatively affect performance.</w:t>
      </w:r>
      <w:r>
        <w:t xml:space="preserve"> </w:t>
      </w:r>
      <w:r>
        <w:t xml:space="preserve">See table 6. The CBC server (cluster) has four times the data of the CBS (single node)</w:t>
      </w:r>
      <w:r>
        <w:t xml:space="preserve"> </w:t>
      </w:r>
      <w:r>
        <w:t xml:space="preserve">server yet showed a negligible drop in performance. On two test cases, 6 and 9, the performance was even</w:t>
      </w:r>
      <w:r>
        <w:t xml:space="preserve"> </w:t>
      </w:r>
      <w:r>
        <w:t xml:space="preserve">(although very marginally) better.</w:t>
      </w:r>
    </w:p>
    <w:bookmarkEnd w:id="86"/>
    <w:bookmarkEnd w:id="87"/>
    <w:bookmarkStart w:id="88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The use of Couchbase (or really any document oriented database) is quite</w:t>
      </w:r>
      <w:r>
        <w:t xml:space="preserve"> </w:t>
      </w:r>
      <w:r>
        <w:t xml:space="preserve">amenable to meteorological verification data. The expeditious use of key value queries, epochs for</w:t>
      </w:r>
      <w:r>
        <w:t xml:space="preserve"> </w:t>
      </w:r>
      <w:r>
        <w:t xml:space="preserve">timestamps, and ranges for dates, coupled with an appropriately designed</w:t>
      </w:r>
      <w:r>
        <w:t xml:space="preserve"> </w:t>
      </w:r>
      <w:r>
        <w:t xml:space="preserve">schema that includes header data with an associated data structure, can be very performant</w:t>
      </w:r>
      <w:r>
        <w:t xml:space="preserve"> </w:t>
      </w:r>
      <w:r>
        <w:t xml:space="preserve">even as data scales up.</w:t>
      </w:r>
    </w:p>
    <w:bookmarkEnd w:id="88"/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cs.couchbase.com/python-sdk/current/hello-world/start-using-sdk.html" TargetMode="External" /><Relationship Type="http://schemas.openxmlformats.org/officeDocument/2006/relationships/hyperlink" Id="rId80" Target="https://docs.couchbase.com/server/5.0/architecture/querying-data-and-query-data-service.html" TargetMode="External" /><Relationship Type="http://schemas.openxmlformats.org/officeDocument/2006/relationships/hyperlink" Id="rId28" Target="https://docs.couchbase.com/server/5.0/data-access/data-access-intro.html#:~:text=Couchbase%20provides%20multiple%20ways%20of,key%20to%20the%20item%20stored." TargetMode="External" /><Relationship Type="http://schemas.openxmlformats.org/officeDocument/2006/relationships/hyperlink" Id="rId22" Target="https://docs.couchbase.com/server/current/tools/cbq-shell.html" TargetMode="External" /><Relationship Type="http://schemas.openxmlformats.org/officeDocument/2006/relationships/hyperlink" Id="rId34" Target="https://github.com/NOAA-GSL/VxIngest" TargetMode="External" /><Relationship Type="http://schemas.openxmlformats.org/officeDocument/2006/relationships/hyperlink" Id="rId23" Target="https://stedolan.github.io/jq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docs.couchbase.com/python-sdk/current/hello-world/start-using-sdk.html" TargetMode="External" /><Relationship Type="http://schemas.openxmlformats.org/officeDocument/2006/relationships/hyperlink" Id="rId80" Target="https://docs.couchbase.com/server/5.0/architecture/querying-data-and-query-data-service.html" TargetMode="External" /><Relationship Type="http://schemas.openxmlformats.org/officeDocument/2006/relationships/hyperlink" Id="rId28" Target="https://docs.couchbase.com/server/5.0/data-access/data-access-intro.html#:~:text=Couchbase%20provides%20multiple%20ways%20of,key%20to%20the%20item%20stored." TargetMode="External" /><Relationship Type="http://schemas.openxmlformats.org/officeDocument/2006/relationships/hyperlink" Id="rId22" Target="https://docs.couchbase.com/server/current/tools/cbq-shell.html" TargetMode="External" /><Relationship Type="http://schemas.openxmlformats.org/officeDocument/2006/relationships/hyperlink" Id="rId34" Target="https://github.com/NOAA-GSL/VxIngest" TargetMode="External" /><Relationship Type="http://schemas.openxmlformats.org/officeDocument/2006/relationships/hyperlink" Id="rId23" Target="https://stedolan.github.io/jq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2020-12-18T19:09:20Z</dcterms:created>
  <dcterms:modified xsi:type="dcterms:W3CDTF">2020-12-18T19:09:20Z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